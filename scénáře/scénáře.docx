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tednstnovn2zvraznn5"/>
        <w:tblW w:w="0" w:type="auto"/>
        <w:tblLook w:val="04A0"/>
      </w:tblPr>
      <w:tblGrid>
        <w:gridCol w:w="1948"/>
        <w:gridCol w:w="5002"/>
        <w:gridCol w:w="1437"/>
        <w:gridCol w:w="901"/>
      </w:tblGrid>
      <w:tr w:rsidR="00227747" w:rsidRPr="00884032" w:rsidTr="008669E9">
        <w:trPr>
          <w:cnfStyle w:val="100000000000"/>
        </w:trPr>
        <w:tc>
          <w:tcPr>
            <w:cnfStyle w:val="001000000100"/>
            <w:tcW w:w="9288" w:type="dxa"/>
            <w:gridSpan w:val="4"/>
          </w:tcPr>
          <w:p w:rsidR="00227747" w:rsidRPr="008669E9" w:rsidRDefault="00227747" w:rsidP="00884032">
            <w:pPr>
              <w:pStyle w:val="Normln1"/>
              <w:spacing w:after="0" w:line="240" w:lineRule="auto"/>
              <w:contextualSpacing/>
              <w:rPr>
                <w:bCs w:val="0"/>
              </w:rPr>
            </w:pPr>
            <w:r w:rsidRPr="008669E9">
              <w:rPr>
                <w:bCs w:val="0"/>
              </w:rPr>
              <w:t>UC1:  Upozorňovací emaily</w:t>
            </w:r>
          </w:p>
        </w:tc>
      </w:tr>
      <w:tr w:rsidR="00227747" w:rsidRPr="00884032" w:rsidTr="008669E9">
        <w:trPr>
          <w:cnfStyle w:val="000000100000"/>
        </w:trPr>
        <w:tc>
          <w:tcPr>
            <w:cnfStyle w:val="001000000000"/>
            <w:tcW w:w="1950" w:type="dxa"/>
          </w:tcPr>
          <w:p w:rsidR="00227747" w:rsidRPr="008669E9" w:rsidRDefault="00227747" w:rsidP="00884032">
            <w:pPr>
              <w:spacing w:after="0" w:line="240" w:lineRule="auto"/>
              <w:rPr>
                <w:bCs w:val="0"/>
              </w:rPr>
            </w:pPr>
            <w:r w:rsidRPr="008669E9">
              <w:rPr>
                <w:bCs w:val="0"/>
              </w:rPr>
              <w:t>Scénář</w:t>
            </w:r>
          </w:p>
        </w:tc>
        <w:tc>
          <w:tcPr>
            <w:tcW w:w="5019" w:type="dxa"/>
          </w:tcPr>
          <w:p w:rsidR="00874CD1" w:rsidRPr="008669E9" w:rsidRDefault="00227747" w:rsidP="00884032">
            <w:pPr>
              <w:spacing w:after="0" w:line="240" w:lineRule="auto"/>
              <w:cnfStyle w:val="000000100000"/>
              <w:rPr>
                <w:b/>
              </w:rPr>
            </w:pPr>
            <w:r w:rsidRPr="008669E9">
              <w:rPr>
                <w:b/>
              </w:rPr>
              <w:t>Popis</w:t>
            </w:r>
          </w:p>
        </w:tc>
        <w:tc>
          <w:tcPr>
            <w:tcW w:w="1439" w:type="dxa"/>
          </w:tcPr>
          <w:p w:rsidR="00227747" w:rsidRPr="008669E9" w:rsidRDefault="004D6D4A" w:rsidP="004D6D4A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8669E9">
              <w:rPr>
                <w:b/>
              </w:rPr>
              <w:t>Pracnost</w:t>
            </w:r>
          </w:p>
        </w:tc>
        <w:tc>
          <w:tcPr>
            <w:tcW w:w="880" w:type="dxa"/>
          </w:tcPr>
          <w:p w:rsidR="00227747" w:rsidRPr="008669E9" w:rsidRDefault="00227747" w:rsidP="00884032">
            <w:pPr>
              <w:spacing w:after="0" w:line="240" w:lineRule="auto"/>
              <w:cnfStyle w:val="000000100000"/>
              <w:rPr>
                <w:b/>
              </w:rPr>
            </w:pPr>
            <w:r w:rsidRPr="008669E9">
              <w:rPr>
                <w:b/>
              </w:rPr>
              <w:t>Priorita</w:t>
            </w:r>
          </w:p>
        </w:tc>
      </w:tr>
      <w:tr w:rsidR="00227747" w:rsidRPr="00884032" w:rsidTr="008669E9">
        <w:tc>
          <w:tcPr>
            <w:cnfStyle w:val="001000000000"/>
            <w:tcW w:w="1950" w:type="dxa"/>
          </w:tcPr>
          <w:p w:rsidR="00AE0459" w:rsidRPr="008669E9" w:rsidRDefault="00227747" w:rsidP="008669E9">
            <w:pPr>
              <w:pStyle w:val="Normln1"/>
              <w:spacing w:after="0" w:line="240" w:lineRule="auto"/>
              <w:contextualSpacing/>
            </w:pPr>
            <w:r w:rsidRPr="00884032">
              <w:rPr>
                <w:b w:val="0"/>
                <w:bCs w:val="0"/>
              </w:rPr>
              <w:t xml:space="preserve">S1.  Upozornění na nový </w:t>
            </w:r>
            <w:r w:rsidR="008669E9" w:rsidRPr="00884032">
              <w:rPr>
                <w:b w:val="0"/>
                <w:bCs w:val="0"/>
              </w:rPr>
              <w:t>článek</w:t>
            </w:r>
          </w:p>
        </w:tc>
        <w:tc>
          <w:tcPr>
            <w:tcW w:w="5019" w:type="dxa"/>
          </w:tcPr>
          <w:p w:rsidR="00AE0459" w:rsidRDefault="00227747" w:rsidP="008669E9">
            <w:pPr>
              <w:pStyle w:val="Normln1"/>
              <w:spacing w:after="0" w:line="240" w:lineRule="auto"/>
              <w:contextualSpacing/>
              <w:cnfStyle w:val="000000000000"/>
            </w:pPr>
            <w:r>
              <w:t>Každý uživatel ve skup</w:t>
            </w:r>
            <w:r w:rsidR="008669E9">
              <w:t>ině obdrží oznamovací email o př</w:t>
            </w:r>
            <w:r>
              <w:t>idání nového článku.</w:t>
            </w:r>
          </w:p>
          <w:p w:rsidR="008669E9" w:rsidRPr="008669E9" w:rsidRDefault="008669E9" w:rsidP="008669E9">
            <w:pPr>
              <w:pStyle w:val="Normln1"/>
              <w:spacing w:after="0" w:line="240" w:lineRule="auto"/>
              <w:contextualSpacing/>
              <w:cnfStyle w:val="000000000000"/>
            </w:pPr>
          </w:p>
        </w:tc>
        <w:tc>
          <w:tcPr>
            <w:tcW w:w="1439" w:type="dxa"/>
          </w:tcPr>
          <w:p w:rsidR="00735345" w:rsidRPr="00200DC2" w:rsidRDefault="00200DC2" w:rsidP="008669E9">
            <w:pPr>
              <w:spacing w:after="0" w:line="240" w:lineRule="auto"/>
              <w:jc w:val="center"/>
              <w:cnfStyle w:val="000000000000"/>
            </w:pPr>
            <w:r>
              <w:t>4</w:t>
            </w:r>
          </w:p>
        </w:tc>
        <w:tc>
          <w:tcPr>
            <w:tcW w:w="880" w:type="dxa"/>
          </w:tcPr>
          <w:p w:rsidR="001573CB" w:rsidRPr="008669E9" w:rsidRDefault="001573CB" w:rsidP="008669E9">
            <w:pPr>
              <w:spacing w:after="0" w:line="240" w:lineRule="auto"/>
              <w:cnfStyle w:val="000000000000"/>
            </w:pPr>
            <w:r>
              <w:t>3</w:t>
            </w:r>
          </w:p>
        </w:tc>
      </w:tr>
      <w:tr w:rsidR="00227747" w:rsidRPr="00884032" w:rsidTr="008669E9">
        <w:trPr>
          <w:cnfStyle w:val="000000100000"/>
        </w:trPr>
        <w:tc>
          <w:tcPr>
            <w:cnfStyle w:val="001000000000"/>
            <w:tcW w:w="1950" w:type="dxa"/>
          </w:tcPr>
          <w:p w:rsidR="00227747" w:rsidRPr="008669E9" w:rsidRDefault="008669E9" w:rsidP="008669E9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S2.  Potvrzení účasti/neúčasti</w:t>
            </w:r>
          </w:p>
        </w:tc>
        <w:tc>
          <w:tcPr>
            <w:tcW w:w="5019" w:type="dxa"/>
          </w:tcPr>
          <w:p w:rsidR="008669E9" w:rsidRDefault="008669E9" w:rsidP="008669E9">
            <w:pPr>
              <w:pStyle w:val="Normln1"/>
              <w:spacing w:after="0" w:line="240" w:lineRule="auto"/>
              <w:contextualSpacing/>
              <w:cnfStyle w:val="000000100000"/>
            </w:pPr>
            <w:r>
              <w:t>Týden před události přijde uživateli ve skupině automatický email s dotazem, zda se opravdu účastní nebo neúčastní. V emailu bude odkaz na stránku, kde uživatel potvrdí účast.</w:t>
            </w:r>
          </w:p>
          <w:p w:rsidR="008669E9" w:rsidRDefault="008669E9" w:rsidP="008669E9">
            <w:pPr>
              <w:pStyle w:val="Normln1"/>
              <w:numPr>
                <w:ilvl w:val="0"/>
                <w:numId w:val="1"/>
              </w:numPr>
              <w:spacing w:after="0" w:line="240" w:lineRule="auto"/>
              <w:contextualSpacing/>
              <w:cnfStyle w:val="000000100000"/>
            </w:pPr>
            <w:r>
              <w:t>Pokud potvrdí účast či neúčast, žádný automatický email již nepřijde.</w:t>
            </w:r>
          </w:p>
          <w:p w:rsidR="008669E9" w:rsidRDefault="008669E9" w:rsidP="008669E9">
            <w:pPr>
              <w:pStyle w:val="Normln1"/>
              <w:numPr>
                <w:ilvl w:val="0"/>
                <w:numId w:val="1"/>
              </w:numPr>
              <w:spacing w:after="0" w:line="240" w:lineRule="auto"/>
              <w:contextualSpacing/>
              <w:cnfStyle w:val="000000100000"/>
            </w:pPr>
            <w:r>
              <w:t xml:space="preserve">Pokud nebude reagovat, přijdou další </w:t>
            </w:r>
            <w:proofErr w:type="gramStart"/>
            <w:r>
              <w:t>emaily  5, 3, 2 a 1 den</w:t>
            </w:r>
            <w:proofErr w:type="gramEnd"/>
            <w:r>
              <w:t xml:space="preserve"> před událostí.</w:t>
            </w:r>
          </w:p>
          <w:p w:rsidR="00227747" w:rsidRPr="00884032" w:rsidRDefault="00227747" w:rsidP="00884032">
            <w:pPr>
              <w:spacing w:after="0" w:line="240" w:lineRule="auto"/>
              <w:cnfStyle w:val="000000100000"/>
            </w:pPr>
          </w:p>
        </w:tc>
        <w:tc>
          <w:tcPr>
            <w:tcW w:w="1439" w:type="dxa"/>
          </w:tcPr>
          <w:p w:rsidR="008669E9" w:rsidRDefault="008669E9" w:rsidP="008669E9">
            <w:pPr>
              <w:jc w:val="center"/>
              <w:cnfStyle w:val="000000100000"/>
            </w:pPr>
            <w:r>
              <w:t>5</w:t>
            </w:r>
          </w:p>
          <w:p w:rsidR="00227747" w:rsidRPr="00884032" w:rsidRDefault="00227747" w:rsidP="00884032">
            <w:pPr>
              <w:spacing w:after="0" w:line="240" w:lineRule="auto"/>
              <w:cnfStyle w:val="000000100000"/>
            </w:pPr>
          </w:p>
        </w:tc>
        <w:tc>
          <w:tcPr>
            <w:tcW w:w="880" w:type="dxa"/>
          </w:tcPr>
          <w:p w:rsidR="00227747" w:rsidRPr="00884032" w:rsidRDefault="008669E9" w:rsidP="00884032">
            <w:pPr>
              <w:spacing w:after="0" w:line="240" w:lineRule="auto"/>
              <w:cnfStyle w:val="000000100000"/>
            </w:pPr>
            <w:r>
              <w:t>1</w:t>
            </w:r>
          </w:p>
        </w:tc>
      </w:tr>
      <w:tr w:rsidR="008669E9" w:rsidRPr="00884032" w:rsidTr="008669E9">
        <w:tc>
          <w:tcPr>
            <w:cnfStyle w:val="001000000000"/>
            <w:tcW w:w="1950" w:type="dxa"/>
          </w:tcPr>
          <w:p w:rsidR="008669E9" w:rsidRPr="00884032" w:rsidRDefault="008669E9" w:rsidP="008669E9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  <w:r w:rsidRPr="00AE0459">
              <w:rPr>
                <w:b w:val="0"/>
                <w:bCs w:val="0"/>
              </w:rPr>
              <w:t>S3</w:t>
            </w:r>
            <w:r>
              <w:rPr>
                <w:b w:val="0"/>
                <w:bCs w:val="0"/>
              </w:rPr>
              <w:t>. Potvrzení registrace</w:t>
            </w:r>
          </w:p>
        </w:tc>
        <w:tc>
          <w:tcPr>
            <w:tcW w:w="5019" w:type="dxa"/>
          </w:tcPr>
          <w:p w:rsidR="008669E9" w:rsidRDefault="008669E9" w:rsidP="008669E9">
            <w:pPr>
              <w:pStyle w:val="Normln1"/>
              <w:spacing w:after="0" w:line="240" w:lineRule="auto"/>
              <w:contextualSpacing/>
              <w:cnfStyle w:val="000000000000"/>
            </w:pPr>
            <w:r>
              <w:t>Uživateli přijde email o úspěšné registraci.</w:t>
            </w:r>
          </w:p>
        </w:tc>
        <w:tc>
          <w:tcPr>
            <w:tcW w:w="1439" w:type="dxa"/>
          </w:tcPr>
          <w:p w:rsidR="008669E9" w:rsidRPr="00884032" w:rsidRDefault="008669E9" w:rsidP="008669E9">
            <w:pPr>
              <w:spacing w:after="0" w:line="240" w:lineRule="auto"/>
              <w:jc w:val="center"/>
              <w:cnfStyle w:val="000000000000"/>
            </w:pPr>
            <w:r>
              <w:t>2</w:t>
            </w:r>
          </w:p>
        </w:tc>
        <w:tc>
          <w:tcPr>
            <w:tcW w:w="880" w:type="dxa"/>
          </w:tcPr>
          <w:p w:rsidR="008669E9" w:rsidRPr="00884032" w:rsidRDefault="008669E9" w:rsidP="00884032">
            <w:pPr>
              <w:spacing w:after="0" w:line="240" w:lineRule="auto"/>
              <w:cnfStyle w:val="000000000000"/>
            </w:pPr>
          </w:p>
        </w:tc>
      </w:tr>
    </w:tbl>
    <w:p w:rsidR="00325995" w:rsidRDefault="00325995"/>
    <w:tbl>
      <w:tblPr>
        <w:tblStyle w:val="Stednstnovn2zvraznn5"/>
        <w:tblW w:w="0" w:type="auto"/>
        <w:tblLook w:val="04A0"/>
      </w:tblPr>
      <w:tblGrid>
        <w:gridCol w:w="1947"/>
        <w:gridCol w:w="5003"/>
        <w:gridCol w:w="1437"/>
        <w:gridCol w:w="901"/>
      </w:tblGrid>
      <w:tr w:rsidR="00227747" w:rsidRPr="00884032" w:rsidTr="008669E9">
        <w:trPr>
          <w:cnfStyle w:val="100000000000"/>
        </w:trPr>
        <w:tc>
          <w:tcPr>
            <w:cnfStyle w:val="001000000100"/>
            <w:tcW w:w="9288" w:type="dxa"/>
            <w:gridSpan w:val="4"/>
          </w:tcPr>
          <w:p w:rsidR="00227747" w:rsidRPr="008669E9" w:rsidRDefault="00227747" w:rsidP="00200DC2">
            <w:pPr>
              <w:pStyle w:val="Normln1"/>
              <w:spacing w:after="0" w:line="240" w:lineRule="auto"/>
              <w:rPr>
                <w:bCs w:val="0"/>
              </w:rPr>
            </w:pPr>
            <w:r w:rsidRPr="008669E9">
              <w:rPr>
                <w:bCs w:val="0"/>
              </w:rPr>
              <w:t>UC2: Přihlášení/odhlášení na události, skupiny</w:t>
            </w:r>
          </w:p>
        </w:tc>
      </w:tr>
      <w:tr w:rsidR="00227747" w:rsidRPr="00874CD1" w:rsidTr="008669E9">
        <w:trPr>
          <w:cnfStyle w:val="000000100000"/>
        </w:trPr>
        <w:tc>
          <w:tcPr>
            <w:cnfStyle w:val="001000000000"/>
            <w:tcW w:w="1951" w:type="dxa"/>
          </w:tcPr>
          <w:p w:rsidR="00227747" w:rsidRPr="00874CD1" w:rsidRDefault="00227747" w:rsidP="00200DC2">
            <w:pPr>
              <w:spacing w:after="0" w:line="240" w:lineRule="auto"/>
              <w:rPr>
                <w:bCs w:val="0"/>
              </w:rPr>
            </w:pPr>
            <w:r w:rsidRPr="00874CD1">
              <w:rPr>
                <w:bCs w:val="0"/>
              </w:rPr>
              <w:t>Scénář</w:t>
            </w:r>
          </w:p>
        </w:tc>
        <w:tc>
          <w:tcPr>
            <w:tcW w:w="5022" w:type="dxa"/>
          </w:tcPr>
          <w:p w:rsidR="00227747" w:rsidRPr="00874CD1" w:rsidRDefault="00227747" w:rsidP="00200DC2">
            <w:pPr>
              <w:spacing w:after="0" w:line="240" w:lineRule="auto"/>
              <w:cnfStyle w:val="000000100000"/>
              <w:rPr>
                <w:b/>
              </w:rPr>
            </w:pPr>
            <w:r w:rsidRPr="00874CD1">
              <w:rPr>
                <w:b/>
              </w:rPr>
              <w:t>Popis</w:t>
            </w:r>
          </w:p>
        </w:tc>
        <w:tc>
          <w:tcPr>
            <w:tcW w:w="1439" w:type="dxa"/>
          </w:tcPr>
          <w:p w:rsidR="00227747" w:rsidRPr="00874CD1" w:rsidRDefault="004D6D4A" w:rsidP="004D6D4A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874CD1">
              <w:rPr>
                <w:b/>
              </w:rPr>
              <w:t>Pracnost</w:t>
            </w:r>
          </w:p>
        </w:tc>
        <w:tc>
          <w:tcPr>
            <w:tcW w:w="876" w:type="dxa"/>
          </w:tcPr>
          <w:p w:rsidR="00227747" w:rsidRPr="00874CD1" w:rsidRDefault="00227747" w:rsidP="00200DC2">
            <w:pPr>
              <w:spacing w:after="0" w:line="240" w:lineRule="auto"/>
              <w:cnfStyle w:val="000000100000"/>
              <w:rPr>
                <w:b/>
              </w:rPr>
            </w:pPr>
            <w:r w:rsidRPr="00874CD1">
              <w:rPr>
                <w:b/>
              </w:rPr>
              <w:t>Priorita</w:t>
            </w:r>
          </w:p>
        </w:tc>
      </w:tr>
      <w:tr w:rsidR="00227747" w:rsidRPr="00884032" w:rsidTr="008669E9">
        <w:tc>
          <w:tcPr>
            <w:cnfStyle w:val="001000000000"/>
            <w:tcW w:w="1951" w:type="dxa"/>
          </w:tcPr>
          <w:p w:rsidR="00227747" w:rsidRPr="008669E9" w:rsidRDefault="00227747" w:rsidP="008669E9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S1. Přihlášení do skupiny</w:t>
            </w:r>
          </w:p>
        </w:tc>
        <w:tc>
          <w:tcPr>
            <w:tcW w:w="5022" w:type="dxa"/>
          </w:tcPr>
          <w:p w:rsidR="00227747" w:rsidRDefault="00227747" w:rsidP="00200DC2">
            <w:pPr>
              <w:pStyle w:val="Normln1"/>
              <w:spacing w:after="0" w:line="240" w:lineRule="auto"/>
              <w:contextualSpacing/>
              <w:cnfStyle w:val="000000000000"/>
            </w:pPr>
            <w:r>
              <w:t>Uživatel se přihlásí do skupiny a je automaticky zapsán na všechny události ve skupině.</w:t>
            </w:r>
          </w:p>
          <w:p w:rsidR="008669E9" w:rsidRPr="00227747" w:rsidRDefault="008669E9" w:rsidP="00200DC2">
            <w:pPr>
              <w:pStyle w:val="Normln1"/>
              <w:spacing w:after="0" w:line="240" w:lineRule="auto"/>
              <w:contextualSpacing/>
              <w:cnfStyle w:val="000000000000"/>
            </w:pPr>
          </w:p>
        </w:tc>
        <w:tc>
          <w:tcPr>
            <w:tcW w:w="1439" w:type="dxa"/>
          </w:tcPr>
          <w:p w:rsidR="00227747" w:rsidRPr="00200DC2" w:rsidRDefault="00200DC2" w:rsidP="008669E9">
            <w:pPr>
              <w:spacing w:after="0" w:line="240" w:lineRule="auto"/>
              <w:jc w:val="center"/>
              <w:cnfStyle w:val="000000000000"/>
            </w:pPr>
            <w:r>
              <w:t>2</w:t>
            </w:r>
          </w:p>
        </w:tc>
        <w:tc>
          <w:tcPr>
            <w:tcW w:w="876" w:type="dxa"/>
          </w:tcPr>
          <w:p w:rsidR="001573CB" w:rsidRPr="00884032" w:rsidRDefault="001573CB" w:rsidP="008669E9">
            <w:pPr>
              <w:spacing w:after="0" w:line="240" w:lineRule="auto"/>
              <w:cnfStyle w:val="000000000000"/>
            </w:pPr>
            <w:r>
              <w:t xml:space="preserve">1 </w:t>
            </w:r>
          </w:p>
        </w:tc>
      </w:tr>
      <w:tr w:rsidR="00227747" w:rsidRPr="00884032" w:rsidTr="008669E9">
        <w:trPr>
          <w:cnfStyle w:val="000000100000"/>
        </w:trPr>
        <w:tc>
          <w:tcPr>
            <w:cnfStyle w:val="001000000000"/>
            <w:tcW w:w="1951" w:type="dxa"/>
          </w:tcPr>
          <w:p w:rsidR="00227747" w:rsidRPr="008669E9" w:rsidRDefault="008669E9" w:rsidP="008669E9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S2.  Odhlášení z události</w:t>
            </w:r>
          </w:p>
        </w:tc>
        <w:tc>
          <w:tcPr>
            <w:tcW w:w="5022" w:type="dxa"/>
          </w:tcPr>
          <w:p w:rsidR="00227747" w:rsidRDefault="008669E9" w:rsidP="008669E9">
            <w:pPr>
              <w:pStyle w:val="Normln1"/>
              <w:spacing w:after="0" w:line="240" w:lineRule="auto"/>
              <w:cnfStyle w:val="000000100000"/>
            </w:pPr>
            <w:r>
              <w:t>Pokud uživatel nemá zájem se zúčastnit události, má možnost se z ní odhlásit.</w:t>
            </w:r>
          </w:p>
          <w:p w:rsidR="008669E9" w:rsidRPr="00884032" w:rsidRDefault="008669E9" w:rsidP="008669E9">
            <w:pPr>
              <w:pStyle w:val="Normln1"/>
              <w:spacing w:after="0" w:line="240" w:lineRule="auto"/>
              <w:cnfStyle w:val="000000100000"/>
            </w:pPr>
          </w:p>
        </w:tc>
        <w:tc>
          <w:tcPr>
            <w:tcW w:w="1439" w:type="dxa"/>
          </w:tcPr>
          <w:p w:rsidR="00227747" w:rsidRPr="00884032" w:rsidRDefault="008669E9" w:rsidP="008669E9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876" w:type="dxa"/>
          </w:tcPr>
          <w:p w:rsidR="008669E9" w:rsidRDefault="008669E9" w:rsidP="008669E9">
            <w:pPr>
              <w:spacing w:after="0" w:line="240" w:lineRule="auto"/>
              <w:cnfStyle w:val="000000100000"/>
            </w:pPr>
            <w:r>
              <w:t>1</w:t>
            </w:r>
          </w:p>
          <w:p w:rsidR="00227747" w:rsidRPr="00884032" w:rsidRDefault="00227747" w:rsidP="00200DC2">
            <w:pPr>
              <w:spacing w:after="0" w:line="240" w:lineRule="auto"/>
              <w:cnfStyle w:val="000000100000"/>
            </w:pPr>
          </w:p>
        </w:tc>
      </w:tr>
      <w:tr w:rsidR="008669E9" w:rsidRPr="00884032" w:rsidTr="008669E9">
        <w:tc>
          <w:tcPr>
            <w:cnfStyle w:val="001000000000"/>
            <w:tcW w:w="1951" w:type="dxa"/>
          </w:tcPr>
          <w:p w:rsidR="008669E9" w:rsidRPr="00884032" w:rsidRDefault="008669E9" w:rsidP="008669E9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S3. Odhlášení ze skupiny</w:t>
            </w:r>
          </w:p>
        </w:tc>
        <w:tc>
          <w:tcPr>
            <w:tcW w:w="5022" w:type="dxa"/>
          </w:tcPr>
          <w:p w:rsidR="008669E9" w:rsidRDefault="008669E9" w:rsidP="008669E9">
            <w:pPr>
              <w:pStyle w:val="Normln1"/>
              <w:spacing w:after="0" w:line="240" w:lineRule="auto"/>
              <w:cnfStyle w:val="000000000000"/>
            </w:pPr>
            <w:r>
              <w:t>Pokud uživatel ztratí zájem navštěvovat události dané skupiny, má možnost se ze skupiny odhlásit.</w:t>
            </w:r>
          </w:p>
        </w:tc>
        <w:tc>
          <w:tcPr>
            <w:tcW w:w="1439" w:type="dxa"/>
          </w:tcPr>
          <w:p w:rsidR="008669E9" w:rsidRDefault="008669E9" w:rsidP="008669E9">
            <w:pPr>
              <w:jc w:val="center"/>
              <w:cnfStyle w:val="000000000000"/>
            </w:pPr>
            <w:r>
              <w:t>3</w:t>
            </w:r>
          </w:p>
        </w:tc>
        <w:tc>
          <w:tcPr>
            <w:tcW w:w="876" w:type="dxa"/>
          </w:tcPr>
          <w:p w:rsidR="008669E9" w:rsidRDefault="008669E9" w:rsidP="008669E9">
            <w:pPr>
              <w:spacing w:after="0" w:line="240" w:lineRule="auto"/>
              <w:cnfStyle w:val="000000000000"/>
            </w:pPr>
            <w:r>
              <w:t>2</w:t>
            </w:r>
          </w:p>
          <w:p w:rsidR="008669E9" w:rsidRDefault="008669E9" w:rsidP="008669E9">
            <w:pPr>
              <w:spacing w:after="0" w:line="240" w:lineRule="auto"/>
              <w:cnfStyle w:val="000000000000"/>
            </w:pPr>
          </w:p>
        </w:tc>
      </w:tr>
    </w:tbl>
    <w:p w:rsidR="00227747" w:rsidRDefault="00227747"/>
    <w:tbl>
      <w:tblPr>
        <w:tblStyle w:val="Stednstnovn2zvraznn5"/>
        <w:tblW w:w="0" w:type="auto"/>
        <w:tblLook w:val="04A0"/>
      </w:tblPr>
      <w:tblGrid>
        <w:gridCol w:w="2089"/>
        <w:gridCol w:w="4861"/>
        <w:gridCol w:w="1437"/>
        <w:gridCol w:w="901"/>
      </w:tblGrid>
      <w:tr w:rsidR="000B5E62" w:rsidRPr="00884032" w:rsidTr="00874CD1">
        <w:trPr>
          <w:cnfStyle w:val="100000000000"/>
        </w:trPr>
        <w:tc>
          <w:tcPr>
            <w:cnfStyle w:val="001000000100"/>
            <w:tcW w:w="9288" w:type="dxa"/>
            <w:gridSpan w:val="4"/>
          </w:tcPr>
          <w:p w:rsidR="000B5E62" w:rsidRPr="00874CD1" w:rsidRDefault="000B5E62" w:rsidP="00884032">
            <w:pPr>
              <w:pStyle w:val="Normln1"/>
              <w:spacing w:after="0" w:line="240" w:lineRule="auto"/>
              <w:rPr>
                <w:bCs w:val="0"/>
              </w:rPr>
            </w:pPr>
            <w:r w:rsidRPr="00874CD1">
              <w:rPr>
                <w:bCs w:val="0"/>
              </w:rPr>
              <w:t>UC3: Správa účtu</w:t>
            </w:r>
          </w:p>
        </w:tc>
      </w:tr>
      <w:tr w:rsidR="000B5E62" w:rsidRPr="00884032" w:rsidTr="00874CD1">
        <w:trPr>
          <w:cnfStyle w:val="000000100000"/>
        </w:trPr>
        <w:tc>
          <w:tcPr>
            <w:cnfStyle w:val="001000000000"/>
            <w:tcW w:w="2093" w:type="dxa"/>
          </w:tcPr>
          <w:p w:rsidR="000B5E62" w:rsidRPr="00874CD1" w:rsidRDefault="000B5E62" w:rsidP="00884032">
            <w:pPr>
              <w:spacing w:after="0" w:line="240" w:lineRule="auto"/>
              <w:rPr>
                <w:bCs w:val="0"/>
              </w:rPr>
            </w:pPr>
            <w:r w:rsidRPr="00874CD1">
              <w:rPr>
                <w:bCs w:val="0"/>
              </w:rPr>
              <w:t>Scénář</w:t>
            </w:r>
          </w:p>
        </w:tc>
        <w:tc>
          <w:tcPr>
            <w:tcW w:w="4880" w:type="dxa"/>
          </w:tcPr>
          <w:p w:rsidR="000B5E62" w:rsidRPr="00874CD1" w:rsidRDefault="000B5E62" w:rsidP="00884032">
            <w:pPr>
              <w:spacing w:after="0" w:line="240" w:lineRule="auto"/>
              <w:cnfStyle w:val="000000100000"/>
              <w:rPr>
                <w:b/>
              </w:rPr>
            </w:pPr>
            <w:r w:rsidRPr="00874CD1">
              <w:rPr>
                <w:b/>
              </w:rPr>
              <w:t>Popis</w:t>
            </w:r>
          </w:p>
        </w:tc>
        <w:tc>
          <w:tcPr>
            <w:tcW w:w="1439" w:type="dxa"/>
          </w:tcPr>
          <w:p w:rsidR="000B5E62" w:rsidRPr="00874CD1" w:rsidRDefault="004D6D4A" w:rsidP="004D6D4A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874CD1">
              <w:rPr>
                <w:b/>
              </w:rPr>
              <w:t>Pracnost</w:t>
            </w:r>
          </w:p>
        </w:tc>
        <w:tc>
          <w:tcPr>
            <w:tcW w:w="876" w:type="dxa"/>
          </w:tcPr>
          <w:p w:rsidR="000B5E62" w:rsidRPr="00874CD1" w:rsidRDefault="000B5E62" w:rsidP="00884032">
            <w:pPr>
              <w:spacing w:after="0" w:line="240" w:lineRule="auto"/>
              <w:cnfStyle w:val="000000100000"/>
              <w:rPr>
                <w:b/>
              </w:rPr>
            </w:pPr>
            <w:r w:rsidRPr="00874CD1">
              <w:rPr>
                <w:b/>
              </w:rPr>
              <w:t>Priorita</w:t>
            </w:r>
          </w:p>
        </w:tc>
      </w:tr>
      <w:tr w:rsidR="000B5E62" w:rsidRPr="00884032" w:rsidTr="00874CD1">
        <w:tc>
          <w:tcPr>
            <w:cnfStyle w:val="001000000000"/>
            <w:tcW w:w="2093" w:type="dxa"/>
          </w:tcPr>
          <w:p w:rsidR="000B5E62" w:rsidRPr="00874CD1" w:rsidRDefault="000B5E62" w:rsidP="00F86FBE">
            <w:pPr>
              <w:pStyle w:val="Normln1"/>
              <w:spacing w:after="0" w:line="240" w:lineRule="auto"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S1.  Registrace studenta</w:t>
            </w:r>
          </w:p>
        </w:tc>
        <w:tc>
          <w:tcPr>
            <w:tcW w:w="4880" w:type="dxa"/>
          </w:tcPr>
          <w:p w:rsidR="000B5E62" w:rsidRDefault="000B5E62" w:rsidP="00884032">
            <w:pPr>
              <w:pStyle w:val="Normln1"/>
              <w:spacing w:after="0" w:line="240" w:lineRule="auto"/>
              <w:cnfStyle w:val="000000000000"/>
            </w:pPr>
            <w:r>
              <w:t xml:space="preserve">Student se zaregistruje do systému pod zvoleným uživatelským jménem, heslem a vyplní osobní údaje. </w:t>
            </w:r>
          </w:p>
          <w:p w:rsidR="00874CD1" w:rsidRPr="000B5E62" w:rsidRDefault="00874CD1" w:rsidP="00884032">
            <w:pPr>
              <w:pStyle w:val="Normln1"/>
              <w:spacing w:after="0" w:line="240" w:lineRule="auto"/>
              <w:cnfStyle w:val="000000000000"/>
            </w:pPr>
          </w:p>
        </w:tc>
        <w:tc>
          <w:tcPr>
            <w:tcW w:w="1439" w:type="dxa"/>
          </w:tcPr>
          <w:p w:rsidR="000B5E62" w:rsidRPr="00200DC2" w:rsidRDefault="00200DC2" w:rsidP="00874CD1">
            <w:pPr>
              <w:spacing w:after="0" w:line="240" w:lineRule="auto"/>
              <w:jc w:val="center"/>
              <w:cnfStyle w:val="000000000000"/>
            </w:pPr>
            <w:r>
              <w:t>4</w:t>
            </w:r>
          </w:p>
        </w:tc>
        <w:tc>
          <w:tcPr>
            <w:tcW w:w="876" w:type="dxa"/>
          </w:tcPr>
          <w:p w:rsidR="001573CB" w:rsidRPr="00884032" w:rsidRDefault="001573CB" w:rsidP="00884032">
            <w:pPr>
              <w:spacing w:after="0" w:line="240" w:lineRule="auto"/>
              <w:cnfStyle w:val="000000000000"/>
            </w:pPr>
            <w:r>
              <w:t>1</w:t>
            </w:r>
          </w:p>
        </w:tc>
      </w:tr>
      <w:tr w:rsidR="000B5E62" w:rsidRPr="00884032" w:rsidTr="00874CD1">
        <w:trPr>
          <w:cnfStyle w:val="000000100000"/>
        </w:trPr>
        <w:tc>
          <w:tcPr>
            <w:cnfStyle w:val="001000000000"/>
            <w:tcW w:w="2093" w:type="dxa"/>
          </w:tcPr>
          <w:p w:rsidR="000B5E62" w:rsidRPr="00874CD1" w:rsidRDefault="00874CD1" w:rsidP="00874CD1">
            <w:pPr>
              <w:pStyle w:val="Normln1"/>
              <w:spacing w:after="0" w:line="240" w:lineRule="auto"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S2. Přihlášení uživatele</w:t>
            </w:r>
          </w:p>
        </w:tc>
        <w:tc>
          <w:tcPr>
            <w:tcW w:w="4880" w:type="dxa"/>
          </w:tcPr>
          <w:p w:rsidR="000B5E62" w:rsidRDefault="00874CD1" w:rsidP="00874CD1">
            <w:pPr>
              <w:pStyle w:val="Normln1"/>
              <w:spacing w:after="0" w:line="240" w:lineRule="auto"/>
              <w:cnfStyle w:val="000000100000"/>
            </w:pPr>
            <w:r>
              <w:t>Uživatel si přihlásí do systému pod svými přihlašovacími údaji.</w:t>
            </w:r>
          </w:p>
          <w:p w:rsidR="00874CD1" w:rsidRPr="00884032" w:rsidRDefault="00874CD1" w:rsidP="00874CD1">
            <w:pPr>
              <w:pStyle w:val="Normln1"/>
              <w:spacing w:after="0" w:line="240" w:lineRule="auto"/>
              <w:cnfStyle w:val="000000100000"/>
            </w:pPr>
          </w:p>
        </w:tc>
        <w:tc>
          <w:tcPr>
            <w:tcW w:w="1439" w:type="dxa"/>
          </w:tcPr>
          <w:p w:rsidR="000B5E62" w:rsidRPr="00884032" w:rsidRDefault="00874CD1" w:rsidP="00874CD1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876" w:type="dxa"/>
          </w:tcPr>
          <w:p w:rsidR="000B5E62" w:rsidRPr="00884032" w:rsidRDefault="00874CD1" w:rsidP="00884032">
            <w:pPr>
              <w:spacing w:after="0" w:line="240" w:lineRule="auto"/>
              <w:cnfStyle w:val="000000100000"/>
            </w:pPr>
            <w:r>
              <w:t>1</w:t>
            </w:r>
          </w:p>
        </w:tc>
      </w:tr>
      <w:tr w:rsidR="00874CD1" w:rsidRPr="00884032" w:rsidTr="00874CD1">
        <w:tc>
          <w:tcPr>
            <w:cnfStyle w:val="001000000000"/>
            <w:tcW w:w="2093" w:type="dxa"/>
          </w:tcPr>
          <w:p w:rsidR="00874CD1" w:rsidRPr="00884032" w:rsidRDefault="00874CD1" w:rsidP="00874CD1">
            <w:pPr>
              <w:pStyle w:val="Normln1"/>
              <w:spacing w:after="0" w:line="240" w:lineRule="auto"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S3.  Odhlášení uživatele</w:t>
            </w:r>
          </w:p>
        </w:tc>
        <w:tc>
          <w:tcPr>
            <w:tcW w:w="4880" w:type="dxa"/>
          </w:tcPr>
          <w:p w:rsidR="00874CD1" w:rsidRDefault="00874CD1" w:rsidP="00874CD1">
            <w:pPr>
              <w:pStyle w:val="Normln1"/>
              <w:spacing w:after="0" w:line="240" w:lineRule="auto"/>
              <w:cnfStyle w:val="000000000000"/>
            </w:pPr>
            <w:r>
              <w:t>Uživatel se odhlásí ze systému.</w:t>
            </w:r>
          </w:p>
          <w:p w:rsidR="00874CD1" w:rsidRDefault="00874CD1" w:rsidP="00874CD1">
            <w:pPr>
              <w:pStyle w:val="Normln1"/>
              <w:spacing w:after="0" w:line="240" w:lineRule="auto"/>
              <w:cnfStyle w:val="000000000000"/>
            </w:pPr>
          </w:p>
          <w:p w:rsidR="00874CD1" w:rsidRDefault="00874CD1" w:rsidP="00874CD1">
            <w:pPr>
              <w:pStyle w:val="Normln1"/>
              <w:spacing w:after="0" w:line="240" w:lineRule="auto"/>
              <w:cnfStyle w:val="000000000000"/>
            </w:pPr>
          </w:p>
        </w:tc>
        <w:tc>
          <w:tcPr>
            <w:tcW w:w="1439" w:type="dxa"/>
          </w:tcPr>
          <w:p w:rsidR="00874CD1" w:rsidRDefault="00874CD1" w:rsidP="00874CD1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876" w:type="dxa"/>
          </w:tcPr>
          <w:p w:rsidR="00874CD1" w:rsidRDefault="00874CD1" w:rsidP="00884032">
            <w:pPr>
              <w:spacing w:after="0" w:line="240" w:lineRule="auto"/>
              <w:cnfStyle w:val="000000000000"/>
            </w:pPr>
            <w:r>
              <w:t>1</w:t>
            </w:r>
          </w:p>
        </w:tc>
      </w:tr>
      <w:tr w:rsidR="00874CD1" w:rsidRPr="00884032" w:rsidTr="00874CD1">
        <w:trPr>
          <w:cnfStyle w:val="000000100000"/>
        </w:trPr>
        <w:tc>
          <w:tcPr>
            <w:cnfStyle w:val="001000000000"/>
            <w:tcW w:w="2093" w:type="dxa"/>
          </w:tcPr>
          <w:p w:rsidR="00874CD1" w:rsidRPr="00884032" w:rsidRDefault="00874CD1" w:rsidP="00874CD1">
            <w:pPr>
              <w:pStyle w:val="Normln1"/>
              <w:spacing w:after="0" w:line="240" w:lineRule="auto"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S4. Zapomenuté heslo</w:t>
            </w:r>
          </w:p>
        </w:tc>
        <w:tc>
          <w:tcPr>
            <w:tcW w:w="4880" w:type="dxa"/>
          </w:tcPr>
          <w:p w:rsidR="00874CD1" w:rsidRDefault="00874CD1" w:rsidP="00874CD1">
            <w:pPr>
              <w:spacing w:after="0" w:line="240" w:lineRule="auto"/>
              <w:cnfStyle w:val="000000100000"/>
              <w:rPr>
                <w:lang w:eastAsia="cs-CZ"/>
              </w:rPr>
            </w:pPr>
            <w:r>
              <w:rPr>
                <w:lang w:eastAsia="cs-CZ"/>
              </w:rPr>
              <w:t>Při zapomenutém heslu uživatel vyplní emailovou adresu, na kterou obdrží nové vygenerované heslo, to si následně může změnit.</w:t>
            </w:r>
          </w:p>
          <w:p w:rsidR="00874CD1" w:rsidRDefault="00874CD1" w:rsidP="00874CD1">
            <w:pPr>
              <w:spacing w:after="0" w:line="240" w:lineRule="auto"/>
              <w:cnfStyle w:val="000000100000"/>
              <w:rPr>
                <w:lang w:eastAsia="cs-CZ"/>
              </w:rPr>
            </w:pPr>
          </w:p>
        </w:tc>
        <w:tc>
          <w:tcPr>
            <w:tcW w:w="1439" w:type="dxa"/>
          </w:tcPr>
          <w:p w:rsidR="00874CD1" w:rsidRDefault="00874CD1" w:rsidP="00874CD1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876" w:type="dxa"/>
          </w:tcPr>
          <w:p w:rsidR="00874CD1" w:rsidRDefault="00874CD1" w:rsidP="00884032">
            <w:pPr>
              <w:spacing w:after="0" w:line="240" w:lineRule="auto"/>
              <w:cnfStyle w:val="000000100000"/>
            </w:pPr>
            <w:r>
              <w:t>1</w:t>
            </w:r>
          </w:p>
        </w:tc>
      </w:tr>
      <w:tr w:rsidR="00874CD1" w:rsidRPr="00884032" w:rsidTr="00874CD1">
        <w:tc>
          <w:tcPr>
            <w:cnfStyle w:val="001000000000"/>
            <w:tcW w:w="2093" w:type="dxa"/>
          </w:tcPr>
          <w:p w:rsidR="00874CD1" w:rsidRPr="00884032" w:rsidRDefault="00874CD1" w:rsidP="007E7B87">
            <w:pPr>
              <w:pStyle w:val="Normln1"/>
              <w:spacing w:after="0" w:line="240" w:lineRule="auto"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S5. Změna údajů</w:t>
            </w:r>
            <w:r w:rsidR="007E7B87">
              <w:rPr>
                <w:b w:val="0"/>
                <w:bCs w:val="0"/>
              </w:rPr>
              <w:t xml:space="preserve"> účtu</w:t>
            </w:r>
          </w:p>
        </w:tc>
        <w:tc>
          <w:tcPr>
            <w:tcW w:w="4880" w:type="dxa"/>
          </w:tcPr>
          <w:p w:rsidR="00874CD1" w:rsidRDefault="00874CD1" w:rsidP="00874CD1">
            <w:pPr>
              <w:spacing w:after="0" w:line="240" w:lineRule="auto"/>
              <w:cnfStyle w:val="000000000000"/>
              <w:rPr>
                <w:lang w:eastAsia="cs-CZ"/>
              </w:rPr>
            </w:pPr>
            <w:r>
              <w:t>Uživatel má možnost upravit své osobní údaje včetně hesla.</w:t>
            </w:r>
          </w:p>
        </w:tc>
        <w:tc>
          <w:tcPr>
            <w:tcW w:w="1439" w:type="dxa"/>
          </w:tcPr>
          <w:p w:rsidR="00874CD1" w:rsidRDefault="00874CD1" w:rsidP="00874CD1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876" w:type="dxa"/>
          </w:tcPr>
          <w:p w:rsidR="00874CD1" w:rsidRDefault="00874CD1" w:rsidP="00884032">
            <w:pPr>
              <w:spacing w:after="0" w:line="240" w:lineRule="auto"/>
              <w:cnfStyle w:val="000000000000"/>
            </w:pPr>
            <w:r>
              <w:t>3</w:t>
            </w:r>
          </w:p>
        </w:tc>
      </w:tr>
    </w:tbl>
    <w:p w:rsidR="000B5E62" w:rsidRDefault="000B5E62"/>
    <w:tbl>
      <w:tblPr>
        <w:tblStyle w:val="Stednstnovn2zvraznn5"/>
        <w:tblW w:w="0" w:type="auto"/>
        <w:tblLook w:val="04A0"/>
      </w:tblPr>
      <w:tblGrid>
        <w:gridCol w:w="2370"/>
        <w:gridCol w:w="4580"/>
        <w:gridCol w:w="1437"/>
        <w:gridCol w:w="901"/>
      </w:tblGrid>
      <w:tr w:rsidR="000B5E62" w:rsidRPr="00884032" w:rsidTr="00DB2B5F">
        <w:trPr>
          <w:cnfStyle w:val="100000000000"/>
        </w:trPr>
        <w:tc>
          <w:tcPr>
            <w:cnfStyle w:val="001000000100"/>
            <w:tcW w:w="9288" w:type="dxa"/>
            <w:gridSpan w:val="4"/>
          </w:tcPr>
          <w:p w:rsidR="000B5E62" w:rsidRPr="00DB2B5F" w:rsidRDefault="000B5E62" w:rsidP="00884032">
            <w:pPr>
              <w:pStyle w:val="Normln1"/>
              <w:spacing w:after="0" w:line="240" w:lineRule="auto"/>
              <w:rPr>
                <w:bCs w:val="0"/>
              </w:rPr>
            </w:pPr>
            <w:r w:rsidRPr="00DB2B5F">
              <w:rPr>
                <w:bCs w:val="0"/>
              </w:rPr>
              <w:lastRenderedPageBreak/>
              <w:t>UC4: Články/ komentáře:</w:t>
            </w:r>
          </w:p>
        </w:tc>
      </w:tr>
      <w:tr w:rsidR="000B5E62" w:rsidRPr="00884032" w:rsidTr="00DB2B5F">
        <w:trPr>
          <w:cnfStyle w:val="000000100000"/>
        </w:trPr>
        <w:tc>
          <w:tcPr>
            <w:cnfStyle w:val="001000000000"/>
            <w:tcW w:w="2376" w:type="dxa"/>
          </w:tcPr>
          <w:p w:rsidR="000B5E62" w:rsidRPr="00DB2B5F" w:rsidRDefault="000B5E62" w:rsidP="00884032">
            <w:pPr>
              <w:spacing w:after="0" w:line="240" w:lineRule="auto"/>
              <w:rPr>
                <w:bCs w:val="0"/>
              </w:rPr>
            </w:pPr>
            <w:r w:rsidRPr="00DB2B5F">
              <w:rPr>
                <w:bCs w:val="0"/>
              </w:rPr>
              <w:t>Scénář</w:t>
            </w:r>
          </w:p>
        </w:tc>
        <w:tc>
          <w:tcPr>
            <w:tcW w:w="4593" w:type="dxa"/>
          </w:tcPr>
          <w:p w:rsidR="000B5E62" w:rsidRPr="00DB2B5F" w:rsidRDefault="000B5E62" w:rsidP="00884032">
            <w:pPr>
              <w:spacing w:after="0" w:line="240" w:lineRule="auto"/>
              <w:cnfStyle w:val="000000100000"/>
              <w:rPr>
                <w:b/>
              </w:rPr>
            </w:pPr>
            <w:r w:rsidRPr="00DB2B5F">
              <w:rPr>
                <w:b/>
              </w:rPr>
              <w:t>Popis</w:t>
            </w:r>
          </w:p>
        </w:tc>
        <w:tc>
          <w:tcPr>
            <w:tcW w:w="1439" w:type="dxa"/>
          </w:tcPr>
          <w:p w:rsidR="000B5E62" w:rsidRPr="00DB2B5F" w:rsidRDefault="004D6D4A" w:rsidP="004D6D4A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DB2B5F">
              <w:rPr>
                <w:b/>
              </w:rPr>
              <w:t>Pracnost</w:t>
            </w:r>
          </w:p>
        </w:tc>
        <w:tc>
          <w:tcPr>
            <w:tcW w:w="880" w:type="dxa"/>
          </w:tcPr>
          <w:p w:rsidR="000B5E62" w:rsidRPr="00DB2B5F" w:rsidRDefault="000B5E62" w:rsidP="00884032">
            <w:pPr>
              <w:spacing w:after="0" w:line="240" w:lineRule="auto"/>
              <w:cnfStyle w:val="000000100000"/>
              <w:rPr>
                <w:b/>
              </w:rPr>
            </w:pPr>
            <w:r w:rsidRPr="00DB2B5F">
              <w:rPr>
                <w:b/>
              </w:rPr>
              <w:t>Priorita</w:t>
            </w:r>
          </w:p>
        </w:tc>
      </w:tr>
      <w:tr w:rsidR="000B5E62" w:rsidRPr="00884032" w:rsidTr="00DB2B5F">
        <w:tc>
          <w:tcPr>
            <w:cnfStyle w:val="001000000000"/>
            <w:tcW w:w="2376" w:type="dxa"/>
          </w:tcPr>
          <w:p w:rsidR="000B5E62" w:rsidRPr="00DB2B5F" w:rsidRDefault="000B5E62" w:rsidP="00874CD1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S1. Přidat článek</w:t>
            </w:r>
          </w:p>
        </w:tc>
        <w:tc>
          <w:tcPr>
            <w:tcW w:w="4593" w:type="dxa"/>
          </w:tcPr>
          <w:p w:rsidR="000B5E62" w:rsidRDefault="000B5E62" w:rsidP="00884032">
            <w:pPr>
              <w:pStyle w:val="Normln1"/>
              <w:numPr>
                <w:ilvl w:val="0"/>
                <w:numId w:val="6"/>
              </w:numPr>
              <w:spacing w:after="0" w:line="240" w:lineRule="auto"/>
              <w:contextualSpacing/>
              <w:cnfStyle w:val="000000000000"/>
            </w:pPr>
            <w:r>
              <w:t>Text</w:t>
            </w:r>
          </w:p>
          <w:p w:rsidR="000B5E62" w:rsidRDefault="000B5E62" w:rsidP="00884032">
            <w:pPr>
              <w:pStyle w:val="Normln1"/>
              <w:numPr>
                <w:ilvl w:val="0"/>
                <w:numId w:val="6"/>
              </w:numPr>
              <w:spacing w:after="0" w:line="240" w:lineRule="auto"/>
              <w:contextualSpacing/>
              <w:cnfStyle w:val="000000000000"/>
            </w:pPr>
            <w:r>
              <w:t>Obrázek</w:t>
            </w:r>
          </w:p>
          <w:p w:rsidR="00DB2B5F" w:rsidRPr="000B5E62" w:rsidRDefault="00DB2B5F" w:rsidP="00DB2B5F">
            <w:pPr>
              <w:pStyle w:val="Normln1"/>
              <w:spacing w:after="0" w:line="240" w:lineRule="auto"/>
              <w:ind w:left="720"/>
              <w:contextualSpacing/>
              <w:cnfStyle w:val="000000000000"/>
            </w:pPr>
          </w:p>
        </w:tc>
        <w:tc>
          <w:tcPr>
            <w:tcW w:w="1439" w:type="dxa"/>
          </w:tcPr>
          <w:p w:rsidR="00F86FBE" w:rsidRPr="00200DC2" w:rsidRDefault="00DB2B5F" w:rsidP="00DB2B5F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880" w:type="dxa"/>
          </w:tcPr>
          <w:p w:rsidR="001573CB" w:rsidRPr="00884032" w:rsidRDefault="001573CB" w:rsidP="00874CD1">
            <w:pPr>
              <w:spacing w:after="0" w:line="240" w:lineRule="auto"/>
              <w:cnfStyle w:val="000000000000"/>
            </w:pPr>
            <w:r>
              <w:t>2</w:t>
            </w:r>
          </w:p>
        </w:tc>
      </w:tr>
      <w:tr w:rsidR="000B5E62" w:rsidRPr="00884032" w:rsidTr="00DB2B5F">
        <w:trPr>
          <w:cnfStyle w:val="000000100000"/>
        </w:trPr>
        <w:tc>
          <w:tcPr>
            <w:cnfStyle w:val="001000000000"/>
            <w:tcW w:w="2376" w:type="dxa"/>
          </w:tcPr>
          <w:p w:rsidR="000B5E62" w:rsidRPr="00874CD1" w:rsidRDefault="00874CD1" w:rsidP="00874CD1">
            <w:pPr>
              <w:pStyle w:val="Normln1"/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S2. Editace článku</w:t>
            </w:r>
          </w:p>
        </w:tc>
        <w:tc>
          <w:tcPr>
            <w:tcW w:w="4593" w:type="dxa"/>
          </w:tcPr>
          <w:p w:rsidR="000B5E62" w:rsidRDefault="00874CD1" w:rsidP="00874CD1">
            <w:pPr>
              <w:pStyle w:val="Normln1"/>
              <w:spacing w:after="0" w:line="240" w:lineRule="auto"/>
              <w:contextualSpacing/>
              <w:cnfStyle w:val="000000100000"/>
            </w:pPr>
            <w:r>
              <w:t>Úprava obsahu</w:t>
            </w:r>
          </w:p>
          <w:p w:rsidR="00DB2B5F" w:rsidRPr="00884032" w:rsidRDefault="00DB2B5F" w:rsidP="00874CD1">
            <w:pPr>
              <w:pStyle w:val="Normln1"/>
              <w:spacing w:after="0" w:line="240" w:lineRule="auto"/>
              <w:contextualSpacing/>
              <w:cnfStyle w:val="000000100000"/>
            </w:pPr>
          </w:p>
        </w:tc>
        <w:tc>
          <w:tcPr>
            <w:tcW w:w="1439" w:type="dxa"/>
          </w:tcPr>
          <w:p w:rsidR="000B5E62" w:rsidRPr="00884032" w:rsidRDefault="00874CD1" w:rsidP="00874CD1">
            <w:pPr>
              <w:spacing w:after="0" w:line="240" w:lineRule="auto"/>
              <w:jc w:val="center"/>
              <w:cnfStyle w:val="000000100000"/>
            </w:pPr>
            <w:r>
              <w:t>8</w:t>
            </w:r>
          </w:p>
        </w:tc>
        <w:tc>
          <w:tcPr>
            <w:tcW w:w="880" w:type="dxa"/>
          </w:tcPr>
          <w:p w:rsidR="000B5E62" w:rsidRPr="00884032" w:rsidRDefault="00874CD1" w:rsidP="00884032">
            <w:pPr>
              <w:spacing w:after="0" w:line="240" w:lineRule="auto"/>
              <w:cnfStyle w:val="000000100000"/>
            </w:pPr>
            <w:r>
              <w:t>2</w:t>
            </w:r>
          </w:p>
        </w:tc>
      </w:tr>
      <w:tr w:rsidR="00874CD1" w:rsidRPr="00884032" w:rsidTr="00DB2B5F">
        <w:tc>
          <w:tcPr>
            <w:cnfStyle w:val="001000000000"/>
            <w:tcW w:w="2376" w:type="dxa"/>
          </w:tcPr>
          <w:p w:rsidR="00874CD1" w:rsidRDefault="00874CD1" w:rsidP="00874CD1">
            <w:pPr>
              <w:pStyle w:val="Normln1"/>
              <w:spacing w:after="0" w:line="240" w:lineRule="auto"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S3.  Smazání</w:t>
            </w:r>
            <w:r w:rsidR="007E7B87">
              <w:rPr>
                <w:b w:val="0"/>
                <w:bCs w:val="0"/>
              </w:rPr>
              <w:t xml:space="preserve"> článku</w:t>
            </w:r>
          </w:p>
        </w:tc>
        <w:tc>
          <w:tcPr>
            <w:tcW w:w="4593" w:type="dxa"/>
          </w:tcPr>
          <w:p w:rsidR="00874CD1" w:rsidRDefault="00874CD1" w:rsidP="00874CD1">
            <w:pPr>
              <w:pStyle w:val="Normln1"/>
              <w:spacing w:after="0" w:line="240" w:lineRule="auto"/>
              <w:cnfStyle w:val="000000000000"/>
            </w:pPr>
            <w:r>
              <w:t>Smazání článku</w:t>
            </w:r>
          </w:p>
        </w:tc>
        <w:tc>
          <w:tcPr>
            <w:tcW w:w="1439" w:type="dxa"/>
          </w:tcPr>
          <w:p w:rsidR="00874CD1" w:rsidRDefault="00874CD1" w:rsidP="00874CD1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880" w:type="dxa"/>
          </w:tcPr>
          <w:p w:rsidR="00874CD1" w:rsidRDefault="00874CD1" w:rsidP="00884032">
            <w:pPr>
              <w:spacing w:after="0" w:line="240" w:lineRule="auto"/>
              <w:cnfStyle w:val="000000000000"/>
            </w:pPr>
            <w:r>
              <w:t>2</w:t>
            </w:r>
          </w:p>
        </w:tc>
      </w:tr>
      <w:tr w:rsidR="00874CD1" w:rsidRPr="00884032" w:rsidTr="00DB2B5F">
        <w:trPr>
          <w:cnfStyle w:val="000000100000"/>
        </w:trPr>
        <w:tc>
          <w:tcPr>
            <w:cnfStyle w:val="001000000000"/>
            <w:tcW w:w="2376" w:type="dxa"/>
          </w:tcPr>
          <w:p w:rsidR="00874CD1" w:rsidRPr="00884032" w:rsidRDefault="00874CD1" w:rsidP="00874CD1">
            <w:pPr>
              <w:pStyle w:val="Normln1"/>
              <w:spacing w:after="0" w:line="240" w:lineRule="auto"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S4. Přidání komentáře ke článku</w:t>
            </w:r>
          </w:p>
          <w:p w:rsidR="00874CD1" w:rsidRPr="00884032" w:rsidRDefault="00874CD1" w:rsidP="00874CD1">
            <w:pPr>
              <w:pStyle w:val="Normln1"/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4593" w:type="dxa"/>
          </w:tcPr>
          <w:p w:rsidR="00874CD1" w:rsidRDefault="00874CD1" w:rsidP="00874CD1">
            <w:pPr>
              <w:pStyle w:val="Normln1"/>
              <w:spacing w:after="0" w:line="240" w:lineRule="auto"/>
              <w:contextualSpacing/>
              <w:cnfStyle w:val="000000100000"/>
            </w:pPr>
            <w:r>
              <w:t>Ke každému článku mohou přidat textový komentář.</w:t>
            </w:r>
          </w:p>
        </w:tc>
        <w:tc>
          <w:tcPr>
            <w:tcW w:w="1439" w:type="dxa"/>
          </w:tcPr>
          <w:p w:rsidR="00874CD1" w:rsidRDefault="00874CD1" w:rsidP="00874CD1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880" w:type="dxa"/>
          </w:tcPr>
          <w:p w:rsidR="00874CD1" w:rsidRDefault="00874CD1" w:rsidP="00884032">
            <w:pPr>
              <w:spacing w:after="0" w:line="240" w:lineRule="auto"/>
              <w:cnfStyle w:val="000000100000"/>
            </w:pPr>
            <w:r>
              <w:t>2</w:t>
            </w:r>
          </w:p>
        </w:tc>
      </w:tr>
      <w:tr w:rsidR="00874CD1" w:rsidRPr="00884032" w:rsidTr="00DB2B5F">
        <w:tc>
          <w:tcPr>
            <w:cnfStyle w:val="001000000000"/>
            <w:tcW w:w="2376" w:type="dxa"/>
          </w:tcPr>
          <w:p w:rsidR="00874CD1" w:rsidRPr="00884032" w:rsidRDefault="00874CD1" w:rsidP="007E7B87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S5. </w:t>
            </w:r>
            <w:r w:rsidR="007E7B87">
              <w:rPr>
                <w:b w:val="0"/>
                <w:bCs w:val="0"/>
              </w:rPr>
              <w:t xml:space="preserve">Smazaní </w:t>
            </w:r>
            <w:r w:rsidRPr="00884032">
              <w:rPr>
                <w:b w:val="0"/>
                <w:bCs w:val="0"/>
              </w:rPr>
              <w:t>komentář</w:t>
            </w:r>
            <w:r w:rsidR="007E7B87">
              <w:rPr>
                <w:b w:val="0"/>
                <w:bCs w:val="0"/>
              </w:rPr>
              <w:t>e</w:t>
            </w:r>
            <w:del w:id="0" w:author="Marek Vajgl" w:date="2014-10-29T06:56:00Z">
              <w:r w:rsidRPr="00884032" w:rsidDel="007E7B87">
                <w:rPr>
                  <w:b w:val="0"/>
                  <w:bCs w:val="0"/>
                </w:rPr>
                <w:delText xml:space="preserve"> </w:delText>
              </w:r>
            </w:del>
          </w:p>
        </w:tc>
        <w:tc>
          <w:tcPr>
            <w:tcW w:w="4593" w:type="dxa"/>
          </w:tcPr>
          <w:p w:rsidR="00874CD1" w:rsidRDefault="00874CD1" w:rsidP="00874CD1">
            <w:pPr>
              <w:pStyle w:val="Normln1"/>
              <w:spacing w:after="0" w:line="240" w:lineRule="auto"/>
              <w:contextualSpacing/>
              <w:cnfStyle w:val="000000000000"/>
            </w:pPr>
          </w:p>
        </w:tc>
        <w:tc>
          <w:tcPr>
            <w:tcW w:w="1439" w:type="dxa"/>
          </w:tcPr>
          <w:p w:rsidR="00874CD1" w:rsidRDefault="00874CD1" w:rsidP="00874CD1">
            <w:pPr>
              <w:jc w:val="center"/>
              <w:cnfStyle w:val="000000000000"/>
            </w:pPr>
            <w:r>
              <w:t>3</w:t>
            </w:r>
          </w:p>
        </w:tc>
        <w:tc>
          <w:tcPr>
            <w:tcW w:w="880" w:type="dxa"/>
          </w:tcPr>
          <w:p w:rsidR="00874CD1" w:rsidRDefault="00874CD1" w:rsidP="00884032">
            <w:pPr>
              <w:spacing w:after="0" w:line="240" w:lineRule="auto"/>
              <w:cnfStyle w:val="000000000000"/>
            </w:pPr>
          </w:p>
        </w:tc>
      </w:tr>
      <w:tr w:rsidR="00874CD1" w:rsidRPr="00884032" w:rsidTr="00DB2B5F">
        <w:trPr>
          <w:cnfStyle w:val="000000100000"/>
        </w:trPr>
        <w:tc>
          <w:tcPr>
            <w:cnfStyle w:val="001000000000"/>
            <w:tcW w:w="2376" w:type="dxa"/>
          </w:tcPr>
          <w:p w:rsidR="00874CD1" w:rsidRDefault="00874CD1" w:rsidP="00874CD1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S6. Přidání příspěvku do chatu k události</w:t>
            </w:r>
          </w:p>
        </w:tc>
        <w:tc>
          <w:tcPr>
            <w:tcW w:w="4593" w:type="dxa"/>
          </w:tcPr>
          <w:p w:rsidR="00874CD1" w:rsidRDefault="00874CD1" w:rsidP="00874CD1">
            <w:pPr>
              <w:pStyle w:val="Normln1"/>
              <w:spacing w:after="0" w:line="240" w:lineRule="auto"/>
              <w:contextualSpacing/>
              <w:cnfStyle w:val="000000100000"/>
            </w:pPr>
            <w:r>
              <w:t>Každý uživatel může přidat příspěvek do chatu k dané události</w:t>
            </w:r>
          </w:p>
        </w:tc>
        <w:tc>
          <w:tcPr>
            <w:tcW w:w="1439" w:type="dxa"/>
          </w:tcPr>
          <w:p w:rsidR="00874CD1" w:rsidRDefault="00874CD1" w:rsidP="00874CD1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880" w:type="dxa"/>
          </w:tcPr>
          <w:p w:rsidR="00874CD1" w:rsidRDefault="00874CD1" w:rsidP="00884032">
            <w:pPr>
              <w:spacing w:after="0" w:line="240" w:lineRule="auto"/>
              <w:cnfStyle w:val="000000100000"/>
            </w:pPr>
            <w:r>
              <w:t>2</w:t>
            </w:r>
          </w:p>
        </w:tc>
      </w:tr>
    </w:tbl>
    <w:p w:rsidR="000B5E62" w:rsidRDefault="000B5E62"/>
    <w:tbl>
      <w:tblPr>
        <w:tblStyle w:val="Stednstnovn2zvraznn5"/>
        <w:tblW w:w="0" w:type="auto"/>
        <w:tblLook w:val="04A0"/>
      </w:tblPr>
      <w:tblGrid>
        <w:gridCol w:w="2230"/>
        <w:gridCol w:w="4720"/>
        <w:gridCol w:w="1437"/>
        <w:gridCol w:w="901"/>
      </w:tblGrid>
      <w:tr w:rsidR="00751EE6" w:rsidRPr="00884032" w:rsidTr="00DB2B5F">
        <w:trPr>
          <w:cnfStyle w:val="100000000000"/>
        </w:trPr>
        <w:tc>
          <w:tcPr>
            <w:cnfStyle w:val="001000000100"/>
            <w:tcW w:w="9288" w:type="dxa"/>
            <w:gridSpan w:val="4"/>
          </w:tcPr>
          <w:p w:rsidR="00751EE6" w:rsidRPr="00DB2B5F" w:rsidRDefault="00751EE6" w:rsidP="00884032">
            <w:pPr>
              <w:pStyle w:val="Normln1"/>
              <w:spacing w:after="0" w:line="240" w:lineRule="auto"/>
              <w:contextualSpacing/>
              <w:rPr>
                <w:bCs w:val="0"/>
              </w:rPr>
            </w:pPr>
            <w:r w:rsidRPr="00DB2B5F">
              <w:rPr>
                <w:bCs w:val="0"/>
              </w:rPr>
              <w:t>UC5:  Správa událostí a skupin:</w:t>
            </w:r>
          </w:p>
        </w:tc>
      </w:tr>
      <w:tr w:rsidR="00751EE6" w:rsidRPr="00884032" w:rsidTr="00DB2B5F">
        <w:trPr>
          <w:cnfStyle w:val="000000100000"/>
        </w:trPr>
        <w:tc>
          <w:tcPr>
            <w:cnfStyle w:val="001000000000"/>
            <w:tcW w:w="2235" w:type="dxa"/>
          </w:tcPr>
          <w:p w:rsidR="00751EE6" w:rsidRPr="00DB2B5F" w:rsidRDefault="00751EE6" w:rsidP="00884032">
            <w:pPr>
              <w:spacing w:after="0" w:line="240" w:lineRule="auto"/>
              <w:rPr>
                <w:bCs w:val="0"/>
              </w:rPr>
            </w:pPr>
            <w:r w:rsidRPr="00DB2B5F">
              <w:rPr>
                <w:bCs w:val="0"/>
              </w:rPr>
              <w:t>Scénář</w:t>
            </w:r>
          </w:p>
        </w:tc>
        <w:tc>
          <w:tcPr>
            <w:tcW w:w="4734" w:type="dxa"/>
          </w:tcPr>
          <w:p w:rsidR="00751EE6" w:rsidRPr="00DB2B5F" w:rsidRDefault="00751EE6" w:rsidP="00884032">
            <w:pPr>
              <w:spacing w:after="0" w:line="240" w:lineRule="auto"/>
              <w:cnfStyle w:val="000000100000"/>
              <w:rPr>
                <w:b/>
              </w:rPr>
            </w:pPr>
            <w:r w:rsidRPr="00DB2B5F">
              <w:rPr>
                <w:b/>
              </w:rPr>
              <w:t>Popis</w:t>
            </w:r>
          </w:p>
        </w:tc>
        <w:tc>
          <w:tcPr>
            <w:tcW w:w="1439" w:type="dxa"/>
          </w:tcPr>
          <w:p w:rsidR="00751EE6" w:rsidRPr="00DB2B5F" w:rsidRDefault="004D6D4A" w:rsidP="004D6D4A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DB2B5F">
              <w:rPr>
                <w:b/>
              </w:rPr>
              <w:t>Pracnost</w:t>
            </w:r>
          </w:p>
        </w:tc>
        <w:tc>
          <w:tcPr>
            <w:tcW w:w="880" w:type="dxa"/>
          </w:tcPr>
          <w:p w:rsidR="00751EE6" w:rsidRPr="00DB2B5F" w:rsidRDefault="00751EE6" w:rsidP="00884032">
            <w:pPr>
              <w:spacing w:after="0" w:line="240" w:lineRule="auto"/>
              <w:cnfStyle w:val="000000100000"/>
              <w:rPr>
                <w:b/>
              </w:rPr>
            </w:pPr>
            <w:r w:rsidRPr="00DB2B5F">
              <w:rPr>
                <w:b/>
              </w:rPr>
              <w:t>Priorita</w:t>
            </w:r>
          </w:p>
        </w:tc>
      </w:tr>
      <w:tr w:rsidR="00751EE6" w:rsidRPr="00884032" w:rsidTr="00DB2B5F">
        <w:tc>
          <w:tcPr>
            <w:cnfStyle w:val="001000000000"/>
            <w:tcW w:w="2235" w:type="dxa"/>
          </w:tcPr>
          <w:p w:rsidR="00751EE6" w:rsidRPr="00DB2B5F" w:rsidRDefault="00751EE6" w:rsidP="002C6FAD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S1.  Vytvoření události</w:t>
            </w:r>
          </w:p>
        </w:tc>
        <w:tc>
          <w:tcPr>
            <w:tcW w:w="4734" w:type="dxa"/>
          </w:tcPr>
          <w:p w:rsidR="00884032" w:rsidRDefault="00884032" w:rsidP="00884032">
            <w:pPr>
              <w:pStyle w:val="Normln1"/>
              <w:numPr>
                <w:ilvl w:val="0"/>
                <w:numId w:val="10"/>
              </w:numPr>
              <w:spacing w:after="0" w:line="240" w:lineRule="auto"/>
              <w:contextualSpacing/>
              <w:cnfStyle w:val="000000000000"/>
            </w:pPr>
            <w:r>
              <w:t>Název</w:t>
            </w:r>
          </w:p>
          <w:p w:rsidR="00884032" w:rsidRDefault="00884032" w:rsidP="00884032">
            <w:pPr>
              <w:pStyle w:val="Normln1"/>
              <w:numPr>
                <w:ilvl w:val="0"/>
                <w:numId w:val="10"/>
              </w:numPr>
              <w:spacing w:after="0" w:line="240" w:lineRule="auto"/>
              <w:contextualSpacing/>
              <w:cnfStyle w:val="000000000000"/>
            </w:pPr>
            <w:r>
              <w:t>Datum a čas</w:t>
            </w:r>
          </w:p>
          <w:p w:rsidR="00884032" w:rsidRDefault="00884032" w:rsidP="00884032">
            <w:pPr>
              <w:pStyle w:val="Normln1"/>
              <w:numPr>
                <w:ilvl w:val="0"/>
                <w:numId w:val="10"/>
              </w:numPr>
              <w:spacing w:after="0" w:line="240" w:lineRule="auto"/>
              <w:contextualSpacing/>
              <w:cnfStyle w:val="000000000000"/>
            </w:pPr>
            <w:r>
              <w:t>Odkaz (místo)</w:t>
            </w:r>
          </w:p>
          <w:p w:rsidR="00884032" w:rsidRDefault="00884032" w:rsidP="00884032">
            <w:pPr>
              <w:pStyle w:val="Normln1"/>
              <w:numPr>
                <w:ilvl w:val="0"/>
                <w:numId w:val="10"/>
              </w:numPr>
              <w:spacing w:after="0" w:line="240" w:lineRule="auto"/>
              <w:contextualSpacing/>
              <w:cnfStyle w:val="000000000000"/>
            </w:pPr>
            <w:r>
              <w:t>Popis</w:t>
            </w:r>
          </w:p>
          <w:p w:rsidR="00884032" w:rsidRDefault="00884032" w:rsidP="00884032">
            <w:pPr>
              <w:pStyle w:val="Normln1"/>
              <w:numPr>
                <w:ilvl w:val="0"/>
                <w:numId w:val="10"/>
              </w:numPr>
              <w:spacing w:after="0" w:line="240" w:lineRule="auto"/>
              <w:contextualSpacing/>
              <w:cnfStyle w:val="000000000000"/>
            </w:pPr>
            <w:r>
              <w:t>Cena</w:t>
            </w:r>
          </w:p>
          <w:p w:rsidR="00751EE6" w:rsidRDefault="00884032" w:rsidP="00F86FBE">
            <w:pPr>
              <w:pStyle w:val="Normln1"/>
              <w:numPr>
                <w:ilvl w:val="0"/>
                <w:numId w:val="10"/>
              </w:numPr>
              <w:spacing w:after="0" w:line="240" w:lineRule="auto"/>
              <w:contextualSpacing/>
              <w:cnfStyle w:val="000000000000"/>
            </w:pPr>
            <w:r>
              <w:t>Počet účastníků</w:t>
            </w:r>
          </w:p>
          <w:p w:rsidR="00DB2B5F" w:rsidRPr="00884032" w:rsidRDefault="00DB2B5F" w:rsidP="00477456">
            <w:pPr>
              <w:pStyle w:val="Normln1"/>
              <w:spacing w:after="0" w:line="240" w:lineRule="auto"/>
              <w:ind w:left="720"/>
              <w:contextualSpacing/>
              <w:cnfStyle w:val="000000000000"/>
            </w:pPr>
          </w:p>
        </w:tc>
        <w:tc>
          <w:tcPr>
            <w:tcW w:w="1439" w:type="dxa"/>
          </w:tcPr>
          <w:p w:rsidR="00751EE6" w:rsidRPr="00200DC2" w:rsidRDefault="00200DC2" w:rsidP="00DB2B5F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880" w:type="dxa"/>
          </w:tcPr>
          <w:p w:rsidR="001573CB" w:rsidRPr="00884032" w:rsidRDefault="001573CB" w:rsidP="00884032">
            <w:pPr>
              <w:spacing w:after="0" w:line="240" w:lineRule="auto"/>
              <w:cnfStyle w:val="000000000000"/>
            </w:pPr>
            <w:r>
              <w:t>1</w:t>
            </w:r>
          </w:p>
        </w:tc>
      </w:tr>
      <w:tr w:rsidR="00751EE6" w:rsidRPr="00884032" w:rsidTr="00DB2B5F">
        <w:trPr>
          <w:cnfStyle w:val="000000100000"/>
        </w:trPr>
        <w:tc>
          <w:tcPr>
            <w:cnfStyle w:val="001000000000"/>
            <w:tcW w:w="2235" w:type="dxa"/>
          </w:tcPr>
          <w:p w:rsidR="00751EE6" w:rsidRPr="00DB2B5F" w:rsidRDefault="00DB2B5F" w:rsidP="00DB2B5F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S2. Editace události</w:t>
            </w:r>
          </w:p>
        </w:tc>
        <w:tc>
          <w:tcPr>
            <w:tcW w:w="4734" w:type="dxa"/>
          </w:tcPr>
          <w:p w:rsidR="00751EE6" w:rsidRDefault="00DB2B5F" w:rsidP="00884032">
            <w:pPr>
              <w:spacing w:after="0" w:line="240" w:lineRule="auto"/>
              <w:cnfStyle w:val="000000100000"/>
            </w:pPr>
            <w:r>
              <w:t>Úprava obsahu události</w:t>
            </w:r>
          </w:p>
          <w:p w:rsidR="00DB2B5F" w:rsidRPr="00884032" w:rsidRDefault="00DB2B5F" w:rsidP="00884032">
            <w:pPr>
              <w:spacing w:after="0" w:line="240" w:lineRule="auto"/>
              <w:cnfStyle w:val="000000100000"/>
            </w:pPr>
          </w:p>
        </w:tc>
        <w:tc>
          <w:tcPr>
            <w:tcW w:w="1439" w:type="dxa"/>
          </w:tcPr>
          <w:p w:rsidR="00751EE6" w:rsidRPr="00884032" w:rsidRDefault="00DB2B5F" w:rsidP="00DB2B5F">
            <w:pPr>
              <w:spacing w:after="0" w:line="240" w:lineRule="auto"/>
              <w:jc w:val="center"/>
              <w:cnfStyle w:val="000000100000"/>
            </w:pPr>
            <w:r>
              <w:t>7</w:t>
            </w:r>
          </w:p>
        </w:tc>
        <w:tc>
          <w:tcPr>
            <w:tcW w:w="880" w:type="dxa"/>
          </w:tcPr>
          <w:p w:rsidR="00751EE6" w:rsidRPr="00884032" w:rsidRDefault="00DB2B5F" w:rsidP="00884032">
            <w:pPr>
              <w:spacing w:after="0" w:line="240" w:lineRule="auto"/>
              <w:cnfStyle w:val="000000100000"/>
            </w:pPr>
            <w:r>
              <w:t>3</w:t>
            </w:r>
          </w:p>
        </w:tc>
      </w:tr>
      <w:tr w:rsidR="00DB2B5F" w:rsidRPr="00884032" w:rsidTr="00DB2B5F">
        <w:tc>
          <w:tcPr>
            <w:cnfStyle w:val="001000000000"/>
            <w:tcW w:w="2235" w:type="dxa"/>
          </w:tcPr>
          <w:p w:rsidR="00DB2B5F" w:rsidRPr="00884032" w:rsidRDefault="00DB2B5F" w:rsidP="00DB2B5F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S3. Smazaní události</w:t>
            </w:r>
          </w:p>
        </w:tc>
        <w:tc>
          <w:tcPr>
            <w:tcW w:w="4734" w:type="dxa"/>
          </w:tcPr>
          <w:p w:rsidR="00DB2B5F" w:rsidRDefault="00DB2B5F" w:rsidP="00884032">
            <w:pPr>
              <w:spacing w:after="0" w:line="240" w:lineRule="auto"/>
              <w:cnfStyle w:val="000000000000"/>
            </w:pPr>
          </w:p>
          <w:p w:rsidR="00DB2B5F" w:rsidRPr="00884032" w:rsidRDefault="00DB2B5F" w:rsidP="00884032">
            <w:pPr>
              <w:spacing w:after="0" w:line="240" w:lineRule="auto"/>
              <w:cnfStyle w:val="000000000000"/>
            </w:pPr>
          </w:p>
        </w:tc>
        <w:tc>
          <w:tcPr>
            <w:tcW w:w="1439" w:type="dxa"/>
          </w:tcPr>
          <w:p w:rsidR="00DB2B5F" w:rsidRPr="00884032" w:rsidRDefault="00DB2B5F" w:rsidP="00DB2B5F">
            <w:pPr>
              <w:spacing w:after="0" w:line="240" w:lineRule="auto"/>
              <w:jc w:val="center"/>
              <w:cnfStyle w:val="000000000000"/>
            </w:pPr>
            <w:r>
              <w:t>4</w:t>
            </w:r>
          </w:p>
        </w:tc>
        <w:tc>
          <w:tcPr>
            <w:tcW w:w="880" w:type="dxa"/>
          </w:tcPr>
          <w:p w:rsidR="00DB2B5F" w:rsidRPr="00884032" w:rsidRDefault="00DB2B5F" w:rsidP="00884032">
            <w:pPr>
              <w:spacing w:after="0" w:line="240" w:lineRule="auto"/>
              <w:cnfStyle w:val="000000000000"/>
            </w:pPr>
          </w:p>
        </w:tc>
      </w:tr>
      <w:tr w:rsidR="00DB2B5F" w:rsidRPr="00884032" w:rsidTr="00DB2B5F">
        <w:trPr>
          <w:cnfStyle w:val="000000100000"/>
        </w:trPr>
        <w:tc>
          <w:tcPr>
            <w:cnfStyle w:val="001000000000"/>
            <w:tcW w:w="2235" w:type="dxa"/>
          </w:tcPr>
          <w:p w:rsidR="00DB2B5F" w:rsidRDefault="00DB2B5F" w:rsidP="00DB2B5F">
            <w:pPr>
              <w:pStyle w:val="Normln1"/>
              <w:spacing w:after="0" w:line="240" w:lineRule="auto"/>
              <w:contextualSpacing/>
              <w:rPr>
                <w:ins w:id="1" w:author="dedy" w:date="2014-10-30T11:40:00Z"/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 xml:space="preserve">S4. </w:t>
            </w:r>
            <w:r>
              <w:rPr>
                <w:b w:val="0"/>
                <w:bCs w:val="0"/>
              </w:rPr>
              <w:t>Vytvoření zúčtovacího období</w:t>
            </w:r>
          </w:p>
          <w:p w:rsidR="004F48E3" w:rsidRPr="00884032" w:rsidRDefault="004F48E3" w:rsidP="00DB2B5F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</w:p>
        </w:tc>
        <w:tc>
          <w:tcPr>
            <w:tcW w:w="4734" w:type="dxa"/>
          </w:tcPr>
          <w:p w:rsidR="00DB2B5F" w:rsidRDefault="00DB2B5F" w:rsidP="00884032">
            <w:pPr>
              <w:spacing w:after="0" w:line="240" w:lineRule="auto"/>
              <w:cnfStyle w:val="000000100000"/>
              <w:rPr>
                <w:lang w:eastAsia="cs-CZ"/>
              </w:rPr>
            </w:pPr>
            <w:r>
              <w:rPr>
                <w:lang w:eastAsia="cs-CZ"/>
              </w:rPr>
              <w:t>Zakladatel vytvoří nové zúčtovací období.</w:t>
            </w:r>
          </w:p>
          <w:p w:rsidR="00DB2B5F" w:rsidRDefault="00DB2B5F" w:rsidP="00884032">
            <w:pPr>
              <w:spacing w:after="0" w:line="240" w:lineRule="auto"/>
              <w:cnfStyle w:val="000000100000"/>
              <w:rPr>
                <w:lang w:eastAsia="cs-CZ"/>
              </w:rPr>
            </w:pPr>
          </w:p>
          <w:p w:rsidR="00DB2B5F" w:rsidRPr="00884032" w:rsidRDefault="00DB2B5F" w:rsidP="00884032">
            <w:pPr>
              <w:spacing w:after="0" w:line="240" w:lineRule="auto"/>
              <w:cnfStyle w:val="000000100000"/>
              <w:rPr>
                <w:lang w:eastAsia="cs-CZ"/>
              </w:rPr>
            </w:pPr>
          </w:p>
        </w:tc>
        <w:tc>
          <w:tcPr>
            <w:tcW w:w="1439" w:type="dxa"/>
          </w:tcPr>
          <w:p w:rsidR="00DB2B5F" w:rsidRPr="00884032" w:rsidRDefault="00DB2B5F" w:rsidP="00DB2B5F">
            <w:pPr>
              <w:spacing w:after="0" w:line="240" w:lineRule="auto"/>
              <w:jc w:val="center"/>
              <w:cnfStyle w:val="000000100000"/>
            </w:pPr>
            <w:r>
              <w:t>2</w:t>
            </w:r>
          </w:p>
        </w:tc>
        <w:tc>
          <w:tcPr>
            <w:tcW w:w="880" w:type="dxa"/>
          </w:tcPr>
          <w:p w:rsidR="00DB2B5F" w:rsidRPr="00884032" w:rsidRDefault="00DB2B5F" w:rsidP="00884032">
            <w:pPr>
              <w:spacing w:after="0" w:line="240" w:lineRule="auto"/>
              <w:cnfStyle w:val="000000100000"/>
            </w:pPr>
            <w:r>
              <w:t>1</w:t>
            </w:r>
          </w:p>
        </w:tc>
      </w:tr>
      <w:tr w:rsidR="00DB2B5F" w:rsidRPr="00884032" w:rsidTr="00DB2B5F">
        <w:tc>
          <w:tcPr>
            <w:cnfStyle w:val="001000000000"/>
            <w:tcW w:w="2235" w:type="dxa"/>
          </w:tcPr>
          <w:p w:rsidR="00DB2B5F" w:rsidRPr="00884032" w:rsidRDefault="00DB2B5F" w:rsidP="00DB2B5F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S5. Vytvoření skupiny (zakladatel)</w:t>
            </w:r>
          </w:p>
        </w:tc>
        <w:tc>
          <w:tcPr>
            <w:tcW w:w="4734" w:type="dxa"/>
          </w:tcPr>
          <w:p w:rsidR="00DB2B5F" w:rsidRDefault="00DB2B5F" w:rsidP="00DB2B5F">
            <w:pPr>
              <w:pStyle w:val="Normln1"/>
              <w:numPr>
                <w:ilvl w:val="0"/>
                <w:numId w:val="9"/>
              </w:numPr>
              <w:spacing w:after="0" w:line="240" w:lineRule="auto"/>
              <w:contextualSpacing/>
              <w:cnfStyle w:val="000000000000"/>
            </w:pPr>
            <w:r>
              <w:t>Název</w:t>
            </w:r>
          </w:p>
          <w:p w:rsidR="00DB2B5F" w:rsidRDefault="00DB2B5F" w:rsidP="00DB2B5F">
            <w:pPr>
              <w:pStyle w:val="Normln1"/>
              <w:numPr>
                <w:ilvl w:val="0"/>
                <w:numId w:val="9"/>
              </w:numPr>
              <w:spacing w:after="0" w:line="240" w:lineRule="auto"/>
              <w:contextualSpacing/>
              <w:cnfStyle w:val="000000000000"/>
            </w:pPr>
            <w:r>
              <w:t>Popis</w:t>
            </w:r>
          </w:p>
          <w:p w:rsidR="00DB2B5F" w:rsidRDefault="00DB2B5F" w:rsidP="00884032">
            <w:pPr>
              <w:pStyle w:val="Normln1"/>
              <w:numPr>
                <w:ilvl w:val="0"/>
                <w:numId w:val="9"/>
              </w:numPr>
              <w:spacing w:after="0" w:line="240" w:lineRule="auto"/>
              <w:contextualSpacing/>
              <w:cnfStyle w:val="000000000000"/>
            </w:pPr>
            <w:r>
              <w:t>Výběr způsobu platby pro události na nadcházející zúčtovací období.</w:t>
            </w:r>
          </w:p>
          <w:p w:rsidR="00DB2B5F" w:rsidRPr="00884032" w:rsidRDefault="00DB2B5F" w:rsidP="00DB2B5F">
            <w:pPr>
              <w:pStyle w:val="Normln1"/>
              <w:spacing w:after="0" w:line="240" w:lineRule="auto"/>
              <w:ind w:left="360"/>
              <w:contextualSpacing/>
              <w:cnfStyle w:val="000000000000"/>
            </w:pPr>
          </w:p>
        </w:tc>
        <w:tc>
          <w:tcPr>
            <w:tcW w:w="1439" w:type="dxa"/>
          </w:tcPr>
          <w:p w:rsidR="00DB2B5F" w:rsidRPr="00884032" w:rsidRDefault="00DB2B5F" w:rsidP="00DB2B5F">
            <w:pPr>
              <w:spacing w:after="0" w:line="240" w:lineRule="auto"/>
              <w:jc w:val="center"/>
              <w:cnfStyle w:val="000000000000"/>
            </w:pPr>
            <w:r>
              <w:t>6</w:t>
            </w:r>
          </w:p>
        </w:tc>
        <w:tc>
          <w:tcPr>
            <w:tcW w:w="880" w:type="dxa"/>
          </w:tcPr>
          <w:p w:rsidR="00DB2B5F" w:rsidRPr="00884032" w:rsidRDefault="00DB2B5F" w:rsidP="00884032">
            <w:pPr>
              <w:spacing w:after="0" w:line="240" w:lineRule="auto"/>
              <w:cnfStyle w:val="000000000000"/>
            </w:pPr>
            <w:r>
              <w:t>1</w:t>
            </w:r>
          </w:p>
        </w:tc>
      </w:tr>
      <w:tr w:rsidR="00DB2B5F" w:rsidRPr="00884032" w:rsidTr="00DB2B5F">
        <w:trPr>
          <w:cnfStyle w:val="000000100000"/>
        </w:trPr>
        <w:tc>
          <w:tcPr>
            <w:cnfStyle w:val="001000000000"/>
            <w:tcW w:w="2235" w:type="dxa"/>
          </w:tcPr>
          <w:p w:rsidR="00DB2B5F" w:rsidRPr="00884032" w:rsidRDefault="00DB2B5F" w:rsidP="00DB2B5F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S6. Editace skupiny</w:t>
            </w:r>
          </w:p>
        </w:tc>
        <w:tc>
          <w:tcPr>
            <w:tcW w:w="4734" w:type="dxa"/>
          </w:tcPr>
          <w:p w:rsidR="00DB2B5F" w:rsidRDefault="00DB2B5F" w:rsidP="00884032">
            <w:pPr>
              <w:spacing w:after="0" w:line="240" w:lineRule="auto"/>
              <w:cnfStyle w:val="000000100000"/>
            </w:pPr>
            <w:r>
              <w:t>Úprava názvu a popisu.</w:t>
            </w:r>
          </w:p>
          <w:p w:rsidR="00DB2B5F" w:rsidRPr="00884032" w:rsidRDefault="00DB2B5F" w:rsidP="00884032">
            <w:pPr>
              <w:spacing w:after="0" w:line="240" w:lineRule="auto"/>
              <w:cnfStyle w:val="000000100000"/>
            </w:pPr>
          </w:p>
        </w:tc>
        <w:tc>
          <w:tcPr>
            <w:tcW w:w="1439" w:type="dxa"/>
          </w:tcPr>
          <w:p w:rsidR="00DB2B5F" w:rsidRPr="00884032" w:rsidRDefault="00DB2B5F" w:rsidP="00DB2B5F">
            <w:pPr>
              <w:spacing w:after="0" w:line="240" w:lineRule="auto"/>
              <w:jc w:val="center"/>
              <w:cnfStyle w:val="000000100000"/>
            </w:pPr>
            <w:r>
              <w:t>3</w:t>
            </w:r>
          </w:p>
        </w:tc>
        <w:tc>
          <w:tcPr>
            <w:tcW w:w="880" w:type="dxa"/>
          </w:tcPr>
          <w:p w:rsidR="00DB2B5F" w:rsidRPr="00884032" w:rsidRDefault="00DB2B5F" w:rsidP="00884032">
            <w:pPr>
              <w:spacing w:after="0" w:line="240" w:lineRule="auto"/>
              <w:cnfStyle w:val="000000100000"/>
            </w:pPr>
            <w:r>
              <w:t>2</w:t>
            </w:r>
          </w:p>
        </w:tc>
      </w:tr>
      <w:tr w:rsidR="00DB2B5F" w:rsidRPr="00884032" w:rsidTr="00DB2B5F">
        <w:tc>
          <w:tcPr>
            <w:cnfStyle w:val="001000000000"/>
            <w:tcW w:w="2235" w:type="dxa"/>
          </w:tcPr>
          <w:p w:rsidR="00DB2B5F" w:rsidRPr="00884032" w:rsidRDefault="00DB2B5F" w:rsidP="00DB2B5F">
            <w:pPr>
              <w:pStyle w:val="Normln1"/>
              <w:spacing w:after="0" w:line="240" w:lineRule="auto"/>
              <w:contextualSpacing/>
              <w:rPr>
                <w:b w:val="0"/>
                <w:bCs w:val="0"/>
              </w:rPr>
            </w:pPr>
            <w:r w:rsidRPr="00884032">
              <w:rPr>
                <w:b w:val="0"/>
                <w:bCs w:val="0"/>
              </w:rPr>
              <w:t>S7. Smazání skupiny</w:t>
            </w:r>
          </w:p>
        </w:tc>
        <w:tc>
          <w:tcPr>
            <w:tcW w:w="4734" w:type="dxa"/>
          </w:tcPr>
          <w:p w:rsidR="00DB2B5F" w:rsidRPr="00884032" w:rsidRDefault="00DB2B5F" w:rsidP="00884032">
            <w:pPr>
              <w:spacing w:after="0" w:line="240" w:lineRule="auto"/>
              <w:cnfStyle w:val="000000000000"/>
            </w:pPr>
            <w:r>
              <w:t>Zakladatel může smazat skupinu. Ke smazání dojde po potvrzení upozorňovacího okna.</w:t>
            </w:r>
          </w:p>
        </w:tc>
        <w:tc>
          <w:tcPr>
            <w:tcW w:w="1439" w:type="dxa"/>
          </w:tcPr>
          <w:p w:rsidR="00DB2B5F" w:rsidRPr="00884032" w:rsidRDefault="00DB2B5F" w:rsidP="00DB2B5F">
            <w:pPr>
              <w:spacing w:after="0" w:line="240" w:lineRule="auto"/>
              <w:jc w:val="center"/>
              <w:cnfStyle w:val="000000000000"/>
            </w:pPr>
            <w:r>
              <w:t>3</w:t>
            </w:r>
          </w:p>
        </w:tc>
        <w:tc>
          <w:tcPr>
            <w:tcW w:w="880" w:type="dxa"/>
          </w:tcPr>
          <w:p w:rsidR="00DB2B5F" w:rsidRPr="00884032" w:rsidRDefault="00DB2B5F" w:rsidP="00884032">
            <w:pPr>
              <w:spacing w:after="0" w:line="240" w:lineRule="auto"/>
              <w:cnfStyle w:val="000000000000"/>
            </w:pPr>
            <w:r>
              <w:t>2</w:t>
            </w:r>
          </w:p>
        </w:tc>
      </w:tr>
      <w:tr w:rsidR="004F48E3" w:rsidRPr="00884032" w:rsidTr="00DB2B5F">
        <w:trPr>
          <w:cnfStyle w:val="000000100000"/>
        </w:trPr>
        <w:tc>
          <w:tcPr>
            <w:cnfStyle w:val="001000000000"/>
            <w:tcW w:w="2235" w:type="dxa"/>
          </w:tcPr>
          <w:p w:rsidR="004F48E3" w:rsidRPr="004F48E3" w:rsidRDefault="004F48E3" w:rsidP="00DB2B5F">
            <w:pPr>
              <w:pStyle w:val="Normln1"/>
              <w:spacing w:after="0" w:line="240" w:lineRule="auto"/>
              <w:contextualSpacing/>
              <w:rPr>
                <w:b w:val="0"/>
              </w:rPr>
            </w:pPr>
            <w:r>
              <w:rPr>
                <w:b w:val="0"/>
              </w:rPr>
              <w:t>S8. Editace zúčtovacího období</w:t>
            </w:r>
          </w:p>
        </w:tc>
        <w:tc>
          <w:tcPr>
            <w:tcW w:w="4734" w:type="dxa"/>
          </w:tcPr>
          <w:p w:rsidR="004F48E3" w:rsidRDefault="004F48E3" w:rsidP="00884032">
            <w:pPr>
              <w:spacing w:after="0" w:line="240" w:lineRule="auto"/>
              <w:cnfStyle w:val="000000100000"/>
            </w:pPr>
            <w:r>
              <w:t>Editovat lze pouze aktuální zúčtovací období.</w:t>
            </w:r>
          </w:p>
        </w:tc>
        <w:tc>
          <w:tcPr>
            <w:tcW w:w="1439" w:type="dxa"/>
          </w:tcPr>
          <w:p w:rsidR="004F48E3" w:rsidRDefault="004F48E3" w:rsidP="00DB2B5F">
            <w:pPr>
              <w:spacing w:after="0" w:line="240" w:lineRule="auto"/>
              <w:jc w:val="center"/>
              <w:cnfStyle w:val="000000100000"/>
            </w:pPr>
          </w:p>
        </w:tc>
        <w:tc>
          <w:tcPr>
            <w:tcW w:w="880" w:type="dxa"/>
          </w:tcPr>
          <w:p w:rsidR="004F48E3" w:rsidRDefault="004F48E3" w:rsidP="00884032">
            <w:pPr>
              <w:spacing w:after="0" w:line="240" w:lineRule="auto"/>
              <w:cnfStyle w:val="000000100000"/>
            </w:pPr>
          </w:p>
        </w:tc>
      </w:tr>
    </w:tbl>
    <w:p w:rsidR="000B5E62" w:rsidRDefault="000B5E62"/>
    <w:sectPr w:rsidR="000B5E62" w:rsidSect="00325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130" w:rsidRDefault="004E4130" w:rsidP="004D6D4A">
      <w:pPr>
        <w:spacing w:after="0" w:line="240" w:lineRule="auto"/>
      </w:pPr>
      <w:r>
        <w:separator/>
      </w:r>
    </w:p>
  </w:endnote>
  <w:endnote w:type="continuationSeparator" w:id="0">
    <w:p w:rsidR="004E4130" w:rsidRDefault="004E4130" w:rsidP="004D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130" w:rsidRDefault="004E4130" w:rsidP="004D6D4A">
      <w:pPr>
        <w:spacing w:after="0" w:line="240" w:lineRule="auto"/>
      </w:pPr>
      <w:r>
        <w:separator/>
      </w:r>
    </w:p>
  </w:footnote>
  <w:footnote w:type="continuationSeparator" w:id="0">
    <w:p w:rsidR="004E4130" w:rsidRDefault="004E4130" w:rsidP="004D6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11C2"/>
    <w:multiLevelType w:val="multilevel"/>
    <w:tmpl w:val="F41468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98349D1"/>
    <w:multiLevelType w:val="multilevel"/>
    <w:tmpl w:val="1F64C520"/>
    <w:lvl w:ilvl="0">
      <w:start w:val="2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nsid w:val="2A315084"/>
    <w:multiLevelType w:val="multilevel"/>
    <w:tmpl w:val="53CC0D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D0726B5"/>
    <w:multiLevelType w:val="hybridMultilevel"/>
    <w:tmpl w:val="4000BB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702F9"/>
    <w:multiLevelType w:val="multilevel"/>
    <w:tmpl w:val="B5C82838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bullet"/>
      <w:lvlText w:val="○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5">
    <w:nsid w:val="3CDD1B96"/>
    <w:multiLevelType w:val="hybridMultilevel"/>
    <w:tmpl w:val="E8127F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95A99"/>
    <w:multiLevelType w:val="hybridMultilevel"/>
    <w:tmpl w:val="F202EB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609FB"/>
    <w:multiLevelType w:val="multilevel"/>
    <w:tmpl w:val="1718502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8">
    <w:nsid w:val="5AA37788"/>
    <w:multiLevelType w:val="hybridMultilevel"/>
    <w:tmpl w:val="C16852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D456D"/>
    <w:multiLevelType w:val="hybridMultilevel"/>
    <w:tmpl w:val="27CAFB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747"/>
    <w:rsid w:val="00027D14"/>
    <w:rsid w:val="000B5E62"/>
    <w:rsid w:val="001573CB"/>
    <w:rsid w:val="00200DC2"/>
    <w:rsid w:val="00227747"/>
    <w:rsid w:val="002C6FAD"/>
    <w:rsid w:val="00325995"/>
    <w:rsid w:val="003E63BE"/>
    <w:rsid w:val="00451958"/>
    <w:rsid w:val="00477456"/>
    <w:rsid w:val="004D6D4A"/>
    <w:rsid w:val="004E4130"/>
    <w:rsid w:val="004F48E3"/>
    <w:rsid w:val="00541B65"/>
    <w:rsid w:val="0054427F"/>
    <w:rsid w:val="005D6C77"/>
    <w:rsid w:val="00621880"/>
    <w:rsid w:val="006D5F85"/>
    <w:rsid w:val="00735345"/>
    <w:rsid w:val="00751EE6"/>
    <w:rsid w:val="007E7B87"/>
    <w:rsid w:val="00837A96"/>
    <w:rsid w:val="008669E9"/>
    <w:rsid w:val="00874CD1"/>
    <w:rsid w:val="00884032"/>
    <w:rsid w:val="009D6B6C"/>
    <w:rsid w:val="00A746A2"/>
    <w:rsid w:val="00AE0459"/>
    <w:rsid w:val="00B74127"/>
    <w:rsid w:val="00D90D3C"/>
    <w:rsid w:val="00DB2B5F"/>
    <w:rsid w:val="00DB7384"/>
    <w:rsid w:val="00E102F8"/>
    <w:rsid w:val="00EC46E3"/>
    <w:rsid w:val="00F469D4"/>
    <w:rsid w:val="00F86FBE"/>
    <w:rsid w:val="00FA2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25995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227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tednstnovn2zvraznn5">
    <w:name w:val="Medium Shading 2 Accent 5"/>
    <w:basedOn w:val="Normlntabulka"/>
    <w:uiPriority w:val="64"/>
    <w:rsid w:val="0022774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ln1">
    <w:name w:val="Normální1"/>
    <w:rsid w:val="00227747"/>
    <w:pPr>
      <w:spacing w:after="200" w:line="276" w:lineRule="auto"/>
    </w:pPr>
    <w:rPr>
      <w:rFonts w:cs="Calibri"/>
      <w:color w:val="000000"/>
      <w:sz w:val="22"/>
    </w:rPr>
  </w:style>
  <w:style w:type="paragraph" w:styleId="Zhlav">
    <w:name w:val="header"/>
    <w:basedOn w:val="Normln"/>
    <w:link w:val="ZhlavChar"/>
    <w:uiPriority w:val="99"/>
    <w:semiHidden/>
    <w:unhideWhenUsed/>
    <w:rsid w:val="004D6D4A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rsid w:val="004D6D4A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semiHidden/>
    <w:unhideWhenUsed/>
    <w:rsid w:val="004D6D4A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4D6D4A"/>
    <w:rPr>
      <w:sz w:val="22"/>
      <w:szCs w:val="22"/>
      <w:lang w:eastAsia="en-US"/>
    </w:rPr>
  </w:style>
  <w:style w:type="table" w:styleId="Stednstnovn2zvraznn1">
    <w:name w:val="Medium Shading 2 Accent 1"/>
    <w:basedOn w:val="Normlntabulka"/>
    <w:uiPriority w:val="64"/>
    <w:rsid w:val="008669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7E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E7B87"/>
    <w:rPr>
      <w:rFonts w:ascii="Tahoma" w:hAnsi="Tahoma" w:cs="Tahoma"/>
      <w:sz w:val="16"/>
      <w:szCs w:val="16"/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7E7B8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E7B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E7B87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E7B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E7B87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F8E09-7993-454D-BC0C-0911F4F8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391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Terka</dc:creator>
  <cp:lastModifiedBy>dedy</cp:lastModifiedBy>
  <cp:revision>5</cp:revision>
  <dcterms:created xsi:type="dcterms:W3CDTF">2014-10-25T17:43:00Z</dcterms:created>
  <dcterms:modified xsi:type="dcterms:W3CDTF">2014-10-30T10:44:00Z</dcterms:modified>
</cp:coreProperties>
</file>